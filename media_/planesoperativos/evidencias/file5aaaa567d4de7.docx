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B7" w:rsidRDefault="001F51FA" w:rsidP="00744DCD">
      <w:pPr>
        <w:jc w:val="center"/>
      </w:pPr>
      <w:del w:id="0" w:author="Elizalde Durán Martha" w:date="2017-11-29T17:00:00Z">
        <w:r w:rsidDel="004E0AAE">
          <w:rPr>
            <w:noProof/>
            <w:lang w:eastAsia="es-MX"/>
          </w:rPr>
          <w:drawing>
            <wp:inline distT="0" distB="0" distL="0" distR="0">
              <wp:extent cx="2105025" cy="850178"/>
              <wp:effectExtent l="0" t="0" r="0" b="7620"/>
              <wp:docPr id="2" name="Imagen 2" descr="C:\Users\martha.elizalde\Documents\CLARES Elizalde\Logotipos\Logo Centro Latinoamericano (2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martha.elizalde\Documents\CLARES Elizalde\Logotipos\Logo Centro Latinoamericano (2).JP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05025" cy="8501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1F51FA" w:rsidRDefault="001F51FA" w:rsidP="00744DCD">
      <w:pPr>
        <w:jc w:val="center"/>
        <w:rPr>
          <w:rFonts w:ascii="Arial" w:hAnsi="Arial" w:cs="Arial"/>
          <w:sz w:val="32"/>
          <w:szCs w:val="32"/>
        </w:rPr>
      </w:pPr>
    </w:p>
    <w:p w:rsidR="00744DCD" w:rsidRPr="001A54B0" w:rsidDel="00C57B65" w:rsidRDefault="00744DCD" w:rsidP="00C57B65">
      <w:pPr>
        <w:pBdr>
          <w:bottom w:val="single" w:sz="4" w:space="1" w:color="auto"/>
        </w:pBdr>
        <w:jc w:val="center"/>
        <w:rPr>
          <w:del w:id="1" w:author="Elizalde Durán Martha" w:date="2017-07-10T11:26:00Z"/>
          <w:rFonts w:ascii="Arial" w:hAnsi="Arial" w:cs="Arial"/>
          <w:b/>
          <w:sz w:val="32"/>
          <w:szCs w:val="32"/>
        </w:rPr>
      </w:pPr>
      <w:bookmarkStart w:id="2" w:name="_GoBack"/>
      <w:r w:rsidRPr="001A54B0">
        <w:rPr>
          <w:rFonts w:ascii="Arial" w:hAnsi="Arial" w:cs="Arial"/>
          <w:b/>
          <w:sz w:val="32"/>
          <w:szCs w:val="32"/>
        </w:rPr>
        <w:t>Propuesta de consultoría y acompañamiento para:</w:t>
      </w:r>
    </w:p>
    <w:p w:rsidR="00C57B65" w:rsidRDefault="00C57B65" w:rsidP="00C57B65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</w:p>
    <w:p w:rsidR="0038217E" w:rsidRPr="001A54B0" w:rsidRDefault="00C57B65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GENOMMA LAB</w:t>
      </w:r>
      <w:del w:id="3" w:author="Elizalde Durán Martha" w:date="2017-07-10T11:26:00Z">
        <w:r w:rsidDel="00C57B65">
          <w:rPr>
            <w:rFonts w:ascii="Arial" w:hAnsi="Arial" w:cs="Arial"/>
            <w:b/>
            <w:sz w:val="32"/>
            <w:szCs w:val="32"/>
          </w:rPr>
          <w:delText>g</w:delText>
        </w:r>
      </w:del>
    </w:p>
    <w:p w:rsidR="001F51FA" w:rsidRPr="004E0AAE" w:rsidRDefault="001F51FA" w:rsidP="00744DCD">
      <w:pPr>
        <w:rPr>
          <w:rFonts w:ascii="Arial" w:hAnsi="Arial" w:cs="Arial"/>
          <w:b/>
          <w:sz w:val="36"/>
          <w:szCs w:val="32"/>
          <w:rPrChange w:id="4" w:author="Elizalde Durán Martha" w:date="2017-11-29T17:00:00Z">
            <w:rPr>
              <w:rFonts w:ascii="Arial" w:hAnsi="Arial" w:cs="Arial"/>
              <w:b/>
              <w:sz w:val="32"/>
              <w:szCs w:val="32"/>
            </w:rPr>
          </w:rPrChange>
        </w:rPr>
      </w:pPr>
    </w:p>
    <w:p w:rsidR="003F2698" w:rsidRPr="001A54B0" w:rsidRDefault="003F2698" w:rsidP="00744DCD">
      <w:pPr>
        <w:rPr>
          <w:rFonts w:ascii="Arial" w:hAnsi="Arial" w:cs="Arial"/>
          <w:sz w:val="24"/>
          <w:szCs w:val="24"/>
        </w:rPr>
      </w:pPr>
      <w:r w:rsidRPr="001A54B0">
        <w:rPr>
          <w:rFonts w:ascii="Arial" w:hAnsi="Arial" w:cs="Arial"/>
          <w:b/>
          <w:sz w:val="24"/>
          <w:szCs w:val="24"/>
        </w:rPr>
        <w:t>Acerca del CLARES</w:t>
      </w:r>
      <w:r w:rsidRPr="001A54B0">
        <w:rPr>
          <w:rFonts w:ascii="Arial" w:hAnsi="Arial" w:cs="Arial"/>
          <w:sz w:val="24"/>
          <w:szCs w:val="24"/>
        </w:rPr>
        <w:t>.</w:t>
      </w:r>
    </w:p>
    <w:p w:rsidR="003F2698" w:rsidRPr="001A54B0" w:rsidRDefault="003F2698" w:rsidP="003F269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A54B0">
        <w:rPr>
          <w:rFonts w:ascii="Arial" w:hAnsi="Arial" w:cs="Arial"/>
          <w:sz w:val="24"/>
          <w:szCs w:val="24"/>
        </w:rPr>
        <w:t>El  CLARES</w:t>
      </w:r>
      <w:proofErr w:type="gramEnd"/>
      <w:r w:rsidRPr="001A54B0">
        <w:rPr>
          <w:rFonts w:ascii="Arial" w:hAnsi="Arial" w:cs="Arial"/>
          <w:sz w:val="24"/>
          <w:szCs w:val="24"/>
        </w:rPr>
        <w:t xml:space="preserve"> (Centro Latinoamericano de Responsabilidad Social), fundado en 2005, forma parte de los Centros e Institutos de Investigación de la Universidad Anáhuac y es pieza clave para la creación y aplicación de conocimiento en el tema de la Responsabilidad Social, mediante una visión moderna para la profesionalización de talento humano. Al ser pionero y líder en la formación profesional en temas de Innovación y Responsabilidad Social, el CLARES consolida esta nueva opción académica para dar pauta a una mayor cobertura, pero sobre todo a mayor profesionalización a través de las áreas de formación, investigación, vinculación y consultoría.</w:t>
      </w:r>
      <w:r w:rsidR="00B247B8" w:rsidRPr="001A54B0">
        <w:rPr>
          <w:rFonts w:ascii="Arial" w:hAnsi="Arial" w:cs="Arial"/>
          <w:sz w:val="24"/>
          <w:szCs w:val="24"/>
        </w:rPr>
        <w:t xml:space="preserve"> El factor diferenciador es no impulsar relaciones </w:t>
      </w:r>
      <w:proofErr w:type="spellStart"/>
      <w:r w:rsidR="00B247B8" w:rsidRPr="001A54B0">
        <w:rPr>
          <w:rFonts w:ascii="Arial" w:hAnsi="Arial" w:cs="Arial"/>
          <w:sz w:val="24"/>
          <w:szCs w:val="24"/>
        </w:rPr>
        <w:t>co</w:t>
      </w:r>
      <w:proofErr w:type="spellEnd"/>
      <w:r w:rsidR="00B247B8" w:rsidRPr="001A54B0">
        <w:rPr>
          <w:rFonts w:ascii="Arial" w:hAnsi="Arial" w:cs="Arial"/>
          <w:sz w:val="24"/>
          <w:szCs w:val="24"/>
        </w:rPr>
        <w:t xml:space="preserve"> - dependientes, sino formar y capacitar a través del trabajo conjunto y la transmisión de conocimiento.</w:t>
      </w:r>
    </w:p>
    <w:p w:rsidR="001A54B0" w:rsidRDefault="001A54B0" w:rsidP="00744DCD">
      <w:pPr>
        <w:rPr>
          <w:rFonts w:ascii="Arial" w:hAnsi="Arial" w:cs="Arial"/>
          <w:sz w:val="28"/>
          <w:szCs w:val="28"/>
        </w:rPr>
      </w:pPr>
    </w:p>
    <w:p w:rsidR="003F2698" w:rsidRPr="001A54B0" w:rsidRDefault="001F51FA" w:rsidP="00744DCD">
      <w:pPr>
        <w:rPr>
          <w:rFonts w:ascii="Arial" w:hAnsi="Arial" w:cs="Arial"/>
          <w:b/>
          <w:sz w:val="24"/>
          <w:szCs w:val="24"/>
        </w:rPr>
      </w:pPr>
      <w:r w:rsidRPr="001A54B0">
        <w:rPr>
          <w:rFonts w:ascii="Arial" w:hAnsi="Arial" w:cs="Arial"/>
          <w:b/>
          <w:sz w:val="24"/>
          <w:szCs w:val="24"/>
        </w:rPr>
        <w:t>Experiencia en el tema:</w:t>
      </w:r>
    </w:p>
    <w:p w:rsidR="00040209" w:rsidRPr="001A54B0" w:rsidRDefault="00C57B65" w:rsidP="00510E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Apoyo en la estrategia y acompañamiento en Responsabilidad Social, Sustentabilidad</w:t>
      </w:r>
      <w:r w:rsidR="00670A54">
        <w:rPr>
          <w:rFonts w:ascii="Arial" w:hAnsi="Arial" w:cs="Arial"/>
          <w:sz w:val="24"/>
          <w:szCs w:val="24"/>
        </w:rPr>
        <w:t>, Medición de Impacto</w:t>
      </w:r>
      <w:r w:rsidR="00510E6C">
        <w:rPr>
          <w:rFonts w:ascii="Arial" w:hAnsi="Arial" w:cs="Arial"/>
          <w:sz w:val="24"/>
          <w:szCs w:val="24"/>
        </w:rPr>
        <w:t xml:space="preserve"> Social</w:t>
      </w:r>
      <w:r w:rsidR="00670A54">
        <w:rPr>
          <w:rFonts w:ascii="Arial" w:hAnsi="Arial" w:cs="Arial"/>
          <w:sz w:val="24"/>
          <w:szCs w:val="24"/>
        </w:rPr>
        <w:t>, Comunicación de la RS y</w:t>
      </w:r>
      <w:r w:rsidR="00510E6C">
        <w:rPr>
          <w:rFonts w:ascii="Arial" w:hAnsi="Arial" w:cs="Arial"/>
          <w:sz w:val="24"/>
          <w:szCs w:val="24"/>
        </w:rPr>
        <w:t xml:space="preserve"> Fortalecimiento Institucional </w:t>
      </w:r>
      <w:r w:rsidR="0038217E" w:rsidRPr="001A54B0">
        <w:rPr>
          <w:rFonts w:ascii="Arial" w:hAnsi="Arial" w:cs="Arial"/>
          <w:sz w:val="24"/>
          <w:szCs w:val="24"/>
        </w:rPr>
        <w:t>para los programas de Santander Banco, Mundo Cuervo</w:t>
      </w:r>
      <w:r w:rsidR="00670A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0A54">
        <w:rPr>
          <w:rFonts w:ascii="Arial" w:hAnsi="Arial" w:cs="Arial"/>
          <w:sz w:val="24"/>
          <w:szCs w:val="24"/>
        </w:rPr>
        <w:t>Cummins</w:t>
      </w:r>
      <w:proofErr w:type="spellEnd"/>
      <w:r w:rsidR="00670A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0A54">
        <w:rPr>
          <w:rFonts w:ascii="Arial" w:hAnsi="Arial" w:cs="Arial"/>
          <w:sz w:val="24"/>
          <w:szCs w:val="24"/>
        </w:rPr>
        <w:t>Jafra</w:t>
      </w:r>
      <w:proofErr w:type="spellEnd"/>
      <w:r w:rsidR="00670A54">
        <w:rPr>
          <w:rFonts w:ascii="Arial" w:hAnsi="Arial" w:cs="Arial"/>
          <w:sz w:val="24"/>
          <w:szCs w:val="24"/>
        </w:rPr>
        <w:t xml:space="preserve">, Grupo </w:t>
      </w:r>
      <w:proofErr w:type="spellStart"/>
      <w:r w:rsidR="00670A54">
        <w:rPr>
          <w:rFonts w:ascii="Arial" w:hAnsi="Arial" w:cs="Arial"/>
          <w:sz w:val="24"/>
          <w:szCs w:val="24"/>
        </w:rPr>
        <w:t>Diltex</w:t>
      </w:r>
      <w:proofErr w:type="spellEnd"/>
      <w:r w:rsidR="00670A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0A54">
        <w:rPr>
          <w:rFonts w:ascii="Arial" w:hAnsi="Arial" w:cs="Arial"/>
          <w:sz w:val="24"/>
          <w:szCs w:val="24"/>
        </w:rPr>
        <w:t>Diageo</w:t>
      </w:r>
      <w:proofErr w:type="spellEnd"/>
      <w:r w:rsidR="00670A54">
        <w:rPr>
          <w:rFonts w:ascii="Arial" w:hAnsi="Arial" w:cs="Arial"/>
          <w:sz w:val="24"/>
          <w:szCs w:val="24"/>
        </w:rPr>
        <w:t xml:space="preserve">, entre otras, así como </w:t>
      </w:r>
      <w:r w:rsidR="0038217E" w:rsidRPr="001A54B0">
        <w:rPr>
          <w:rFonts w:ascii="Arial" w:hAnsi="Arial" w:cs="Arial"/>
          <w:sz w:val="24"/>
          <w:szCs w:val="24"/>
        </w:rPr>
        <w:t>diversas organizaciones sociales.</w:t>
      </w:r>
    </w:p>
    <w:p w:rsidR="001A54B0" w:rsidRDefault="001A54B0" w:rsidP="00744DCD">
      <w:pPr>
        <w:rPr>
          <w:rFonts w:ascii="Arial" w:hAnsi="Arial" w:cs="Arial"/>
          <w:sz w:val="28"/>
          <w:szCs w:val="28"/>
        </w:rPr>
      </w:pPr>
    </w:p>
    <w:p w:rsidR="00510E6C" w:rsidRDefault="00510E6C" w:rsidP="00744DCD">
      <w:pPr>
        <w:rPr>
          <w:rFonts w:ascii="Arial" w:hAnsi="Arial" w:cs="Arial"/>
          <w:sz w:val="28"/>
          <w:szCs w:val="28"/>
        </w:rPr>
      </w:pPr>
    </w:p>
    <w:p w:rsidR="00510E6C" w:rsidRDefault="00510E6C" w:rsidP="00744DCD">
      <w:pPr>
        <w:rPr>
          <w:rFonts w:ascii="Arial" w:hAnsi="Arial" w:cs="Arial"/>
          <w:sz w:val="28"/>
          <w:szCs w:val="28"/>
        </w:rPr>
      </w:pPr>
    </w:p>
    <w:p w:rsidR="00371251" w:rsidRDefault="00371251" w:rsidP="00510E6C">
      <w:pPr>
        <w:rPr>
          <w:ins w:id="5" w:author="Elizalde Durán Martha" w:date="2017-07-21T17:37:00Z"/>
          <w:rFonts w:ascii="Arial" w:hAnsi="Arial" w:cs="Arial"/>
          <w:b/>
          <w:sz w:val="24"/>
          <w:szCs w:val="24"/>
        </w:rPr>
      </w:pPr>
    </w:p>
    <w:p w:rsidR="00510E6C" w:rsidRDefault="00510E6C" w:rsidP="00510E6C">
      <w:r>
        <w:rPr>
          <w:rFonts w:ascii="Arial" w:hAnsi="Arial" w:cs="Arial"/>
          <w:b/>
          <w:sz w:val="24"/>
          <w:szCs w:val="24"/>
        </w:rPr>
        <w:t>Propuesta 1:</w:t>
      </w:r>
      <w:r w:rsidRPr="00510E6C">
        <w:t xml:space="preserve"> </w:t>
      </w:r>
    </w:p>
    <w:p w:rsidR="00510E6C" w:rsidRPr="00510E6C" w:rsidDel="00371251" w:rsidRDefault="00510E6C" w:rsidP="00510E6C">
      <w:pPr>
        <w:rPr>
          <w:del w:id="6" w:author="Elizalde Durán Martha" w:date="2017-07-21T17:37:00Z"/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-</w:t>
      </w:r>
      <w:r w:rsidRPr="00510E6C">
        <w:rPr>
          <w:rFonts w:ascii="Arial" w:hAnsi="Arial" w:cs="Arial"/>
          <w:b/>
          <w:sz w:val="24"/>
          <w:szCs w:val="24"/>
        </w:rPr>
        <w:t>Acompañamiento, asesoría y consultoría en el Informe de Sustentabilidad basado en la metodología G4.</w:t>
      </w:r>
    </w:p>
    <w:p w:rsidR="00510E6C" w:rsidRDefault="00510E6C" w:rsidP="00510E6C">
      <w:pPr>
        <w:rPr>
          <w:rFonts w:ascii="Arial" w:hAnsi="Arial" w:cs="Arial"/>
          <w:b/>
          <w:sz w:val="24"/>
          <w:szCs w:val="24"/>
        </w:rPr>
      </w:pPr>
    </w:p>
    <w:p w:rsidR="00510E6C" w:rsidRPr="00510E6C" w:rsidRDefault="00510E6C" w:rsidP="00510E6C">
      <w:pPr>
        <w:rPr>
          <w:rFonts w:ascii="Arial" w:hAnsi="Arial" w:cs="Arial"/>
          <w:b/>
          <w:sz w:val="24"/>
          <w:szCs w:val="24"/>
        </w:rPr>
      </w:pPr>
      <w:r w:rsidRPr="00510E6C">
        <w:rPr>
          <w:rFonts w:ascii="Arial" w:hAnsi="Arial" w:cs="Arial"/>
          <w:b/>
          <w:sz w:val="24"/>
          <w:szCs w:val="24"/>
        </w:rPr>
        <w:t>-Diseño del Informe de sustentabilidad en formato PDF y en formato página web.</w:t>
      </w:r>
    </w:p>
    <w:p w:rsidR="001F51FA" w:rsidRPr="001A54B0" w:rsidRDefault="001F51FA" w:rsidP="00744DCD">
      <w:pPr>
        <w:rPr>
          <w:rFonts w:ascii="Arial" w:hAnsi="Arial" w:cs="Arial"/>
          <w:b/>
          <w:sz w:val="24"/>
          <w:szCs w:val="24"/>
        </w:rPr>
      </w:pPr>
    </w:p>
    <w:p w:rsidR="0038217E" w:rsidRPr="001F51FA" w:rsidRDefault="0038217E" w:rsidP="00744DCD">
      <w:pPr>
        <w:rPr>
          <w:rFonts w:ascii="Arial" w:hAnsi="Arial" w:cs="Arial"/>
          <w:b/>
          <w:sz w:val="32"/>
          <w:szCs w:val="32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  <w:tblPrChange w:id="7" w:author="Elizalde Durán Martha" w:date="2017-07-21T17:37:00Z">
          <w:tblPr>
            <w:tblStyle w:val="Tablaconcuadrcula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60"/>
        <w:gridCol w:w="2707"/>
        <w:gridCol w:w="1758"/>
        <w:tblGridChange w:id="8">
          <w:tblGrid>
            <w:gridCol w:w="1746"/>
            <w:gridCol w:w="2707"/>
            <w:gridCol w:w="1758"/>
          </w:tblGrid>
        </w:tblGridChange>
      </w:tblGrid>
      <w:tr w:rsidR="001A54B0" w:rsidRPr="001F51FA" w:rsidTr="00371251">
        <w:trPr>
          <w:jc w:val="center"/>
          <w:trPrChange w:id="9" w:author="Elizalde Durán Martha" w:date="2017-07-21T17:37:00Z">
            <w:trPr>
              <w:jc w:val="center"/>
            </w:trPr>
          </w:trPrChange>
        </w:trPr>
        <w:tc>
          <w:tcPr>
            <w:tcW w:w="2460" w:type="dxa"/>
            <w:tcPrChange w:id="10" w:author="Elizalde Durán Martha" w:date="2017-07-21T17:37:00Z">
              <w:tcPr>
                <w:tcW w:w="1746" w:type="dxa"/>
              </w:tcPr>
            </w:tcPrChange>
          </w:tcPr>
          <w:p w:rsidR="001A54B0" w:rsidRPr="00CD7FD8" w:rsidRDefault="001A54B0" w:rsidP="00925F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7FD8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707" w:type="dxa"/>
            <w:tcPrChange w:id="11" w:author="Elizalde Durán Martha" w:date="2017-07-21T17:37:00Z">
              <w:tcPr>
                <w:tcW w:w="2707" w:type="dxa"/>
              </w:tcPr>
            </w:tcPrChange>
          </w:tcPr>
          <w:p w:rsidR="001A54B0" w:rsidRPr="00CD7FD8" w:rsidRDefault="001A54B0" w:rsidP="00925F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7FD8">
              <w:rPr>
                <w:rFonts w:ascii="Arial" w:hAnsi="Arial" w:cs="Arial"/>
                <w:b/>
                <w:sz w:val="20"/>
                <w:szCs w:val="20"/>
              </w:rPr>
              <w:t>Breve Descripción</w:t>
            </w:r>
          </w:p>
        </w:tc>
        <w:tc>
          <w:tcPr>
            <w:tcW w:w="1758" w:type="dxa"/>
            <w:tcPrChange w:id="12" w:author="Elizalde Durán Martha" w:date="2017-07-21T17:37:00Z">
              <w:tcPr>
                <w:tcW w:w="1758" w:type="dxa"/>
              </w:tcPr>
            </w:tcPrChange>
          </w:tcPr>
          <w:p w:rsidR="001A54B0" w:rsidRPr="00CD7FD8" w:rsidRDefault="001A54B0" w:rsidP="001A54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7FD8">
              <w:rPr>
                <w:rFonts w:ascii="Arial" w:hAnsi="Arial" w:cs="Arial"/>
                <w:b/>
                <w:sz w:val="20"/>
                <w:szCs w:val="20"/>
              </w:rPr>
              <w:t>Tiempos</w:t>
            </w:r>
          </w:p>
        </w:tc>
      </w:tr>
      <w:tr w:rsidR="001A54B0" w:rsidRPr="001F51FA" w:rsidTr="00371251">
        <w:trPr>
          <w:jc w:val="center"/>
          <w:trPrChange w:id="13" w:author="Elizalde Durán Martha" w:date="2017-07-21T17:37:00Z">
            <w:trPr>
              <w:jc w:val="center"/>
            </w:trPr>
          </w:trPrChange>
        </w:trPr>
        <w:tc>
          <w:tcPr>
            <w:tcW w:w="2460" w:type="dxa"/>
            <w:tcPrChange w:id="14" w:author="Elizalde Durán Martha" w:date="2017-07-21T17:37:00Z">
              <w:tcPr>
                <w:tcW w:w="1746" w:type="dxa"/>
              </w:tcPr>
            </w:tcPrChange>
          </w:tcPr>
          <w:p w:rsidR="001A54B0" w:rsidRPr="00CD7FD8" w:rsidRDefault="001A54B0" w:rsidP="00744D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tcPrChange w:id="15" w:author="Elizalde Durán Martha" w:date="2017-07-21T17:37:00Z">
              <w:tcPr>
                <w:tcW w:w="2707" w:type="dxa"/>
              </w:tcPr>
            </w:tcPrChange>
          </w:tcPr>
          <w:p w:rsidR="001A54B0" w:rsidRPr="00CD7FD8" w:rsidRDefault="001A54B0" w:rsidP="00744D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8" w:type="dxa"/>
            <w:tcPrChange w:id="16" w:author="Elizalde Durán Martha" w:date="2017-07-21T17:37:00Z">
              <w:tcPr>
                <w:tcW w:w="1758" w:type="dxa"/>
              </w:tcPr>
            </w:tcPrChange>
          </w:tcPr>
          <w:p w:rsidR="001A54B0" w:rsidRPr="00CD7FD8" w:rsidRDefault="001A54B0" w:rsidP="00744D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4B0" w:rsidRPr="001F51FA" w:rsidTr="00371251">
        <w:trPr>
          <w:jc w:val="center"/>
          <w:trPrChange w:id="17" w:author="Elizalde Durán Martha" w:date="2017-07-21T17:37:00Z">
            <w:trPr>
              <w:jc w:val="center"/>
            </w:trPr>
          </w:trPrChange>
        </w:trPr>
        <w:tc>
          <w:tcPr>
            <w:tcW w:w="2460" w:type="dxa"/>
            <w:tcPrChange w:id="18" w:author="Elizalde Durán Martha" w:date="2017-07-21T17:37:00Z">
              <w:tcPr>
                <w:tcW w:w="1746" w:type="dxa"/>
              </w:tcPr>
            </w:tcPrChange>
          </w:tcPr>
          <w:p w:rsidR="001A54B0" w:rsidRPr="00CD7FD8" w:rsidRDefault="00510E6C" w:rsidP="00040209">
            <w:pPr>
              <w:rPr>
                <w:rFonts w:ascii="Arial" w:hAnsi="Arial" w:cs="Arial"/>
                <w:sz w:val="20"/>
                <w:szCs w:val="20"/>
              </w:rPr>
            </w:pPr>
            <w:r w:rsidRPr="00510E6C">
              <w:rPr>
                <w:rFonts w:ascii="Arial" w:hAnsi="Arial" w:cs="Arial"/>
                <w:sz w:val="20"/>
                <w:szCs w:val="20"/>
              </w:rPr>
              <w:t>Acompañamiento, asesoría y consultoría en el Informe de Sustentabilidad basado en la metodología G4.</w:t>
            </w:r>
          </w:p>
        </w:tc>
        <w:tc>
          <w:tcPr>
            <w:tcW w:w="2707" w:type="dxa"/>
            <w:tcPrChange w:id="19" w:author="Elizalde Durán Martha" w:date="2017-07-21T17:37:00Z">
              <w:tcPr>
                <w:tcW w:w="2707" w:type="dxa"/>
              </w:tcPr>
            </w:tcPrChange>
          </w:tcPr>
          <w:p w:rsidR="00810FFA" w:rsidRDefault="00510E6C" w:rsidP="00744DCD">
            <w:pPr>
              <w:rPr>
                <w:ins w:id="20" w:author="Elizalde Durán Martha" w:date="2017-07-10T14:12:00Z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la información,</w:t>
            </w:r>
            <w:r w:rsidR="00606DD7">
              <w:rPr>
                <w:rFonts w:ascii="Arial" w:hAnsi="Arial" w:cs="Arial"/>
                <w:sz w:val="20"/>
                <w:szCs w:val="20"/>
              </w:rPr>
              <w:t xml:space="preserve"> establecimiento de indicadores, identificación de información, elaboración de matrices. </w:t>
            </w:r>
            <w:ins w:id="21" w:author="Elizalde Durán Martha" w:date="2017-07-10T14:12:00Z">
              <w:r w:rsidR="00810FFA">
                <w:rPr>
                  <w:rFonts w:ascii="Arial" w:hAnsi="Arial" w:cs="Arial"/>
                  <w:sz w:val="20"/>
                  <w:szCs w:val="20"/>
                </w:rPr>
                <w:t>(Trabajo conjunto)</w:t>
              </w:r>
            </w:ins>
          </w:p>
          <w:p w:rsidR="001A54B0" w:rsidRPr="00CD7FD8" w:rsidRDefault="00606DD7" w:rsidP="00744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Redacción.</w:t>
            </w:r>
            <w:r w:rsidR="00510E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58" w:type="dxa"/>
            <w:tcPrChange w:id="22" w:author="Elizalde Durán Martha" w:date="2017-07-21T17:37:00Z">
              <w:tcPr>
                <w:tcW w:w="1758" w:type="dxa"/>
              </w:tcPr>
            </w:tcPrChange>
          </w:tcPr>
          <w:p w:rsidR="001A54B0" w:rsidRPr="00CD7FD8" w:rsidRDefault="00606DD7" w:rsidP="00744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seman</w:t>
            </w:r>
            <w:ins w:id="23" w:author="Elizalde Durán Martha" w:date="2017-07-11T10:44:00Z">
              <w:r w:rsidR="00274683">
                <w:rPr>
                  <w:rFonts w:ascii="Arial" w:hAnsi="Arial" w:cs="Arial"/>
                  <w:sz w:val="20"/>
                  <w:szCs w:val="20"/>
                </w:rPr>
                <w:t>a</w:t>
              </w:r>
            </w:ins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A54B0" w:rsidRPr="001F51FA" w:rsidTr="00371251">
        <w:trPr>
          <w:jc w:val="center"/>
          <w:trPrChange w:id="24" w:author="Elizalde Durán Martha" w:date="2017-07-21T17:37:00Z">
            <w:trPr>
              <w:jc w:val="center"/>
            </w:trPr>
          </w:trPrChange>
        </w:trPr>
        <w:tc>
          <w:tcPr>
            <w:tcW w:w="2460" w:type="dxa"/>
            <w:tcPrChange w:id="25" w:author="Elizalde Durán Martha" w:date="2017-07-21T17:37:00Z">
              <w:tcPr>
                <w:tcW w:w="1746" w:type="dxa"/>
              </w:tcPr>
            </w:tcPrChange>
          </w:tcPr>
          <w:p w:rsidR="001A54B0" w:rsidRPr="00CD7FD8" w:rsidRDefault="00510E6C" w:rsidP="00744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Diseño en formato PDF </w:t>
            </w:r>
            <w:r w:rsidR="00606DD7">
              <w:rPr>
                <w:rFonts w:ascii="Arial" w:hAnsi="Arial" w:cs="Arial"/>
                <w:sz w:val="20"/>
                <w:szCs w:val="20"/>
              </w:rPr>
              <w:t>y W</w:t>
            </w:r>
            <w:ins w:id="26" w:author="Elizalde Durán Martha" w:date="2017-07-10T13:57:00Z">
              <w:r w:rsidR="00606DD7">
                <w:rPr>
                  <w:rFonts w:ascii="Arial" w:hAnsi="Arial" w:cs="Arial"/>
                  <w:sz w:val="20"/>
                  <w:szCs w:val="20"/>
                </w:rPr>
                <w:t>EB</w:t>
              </w:r>
            </w:ins>
          </w:p>
        </w:tc>
        <w:tc>
          <w:tcPr>
            <w:tcW w:w="2707" w:type="dxa"/>
            <w:tcPrChange w:id="27" w:author="Elizalde Durán Martha" w:date="2017-07-21T17:37:00Z">
              <w:tcPr>
                <w:tcW w:w="2707" w:type="dxa"/>
              </w:tcPr>
            </w:tcPrChange>
          </w:tcPr>
          <w:p w:rsidR="001A54B0" w:rsidRPr="00CD7FD8" w:rsidRDefault="00606DD7" w:rsidP="001A54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Diseño, planteamiento y 2 correcciones.</w:t>
            </w:r>
          </w:p>
        </w:tc>
        <w:tc>
          <w:tcPr>
            <w:tcW w:w="1758" w:type="dxa"/>
            <w:tcPrChange w:id="28" w:author="Elizalde Durán Martha" w:date="2017-07-21T17:37:00Z">
              <w:tcPr>
                <w:tcW w:w="1758" w:type="dxa"/>
              </w:tcPr>
            </w:tcPrChange>
          </w:tcPr>
          <w:p w:rsidR="001A54B0" w:rsidRPr="00CD7FD8" w:rsidRDefault="00606DD7" w:rsidP="00744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C636A">
              <w:rPr>
                <w:rFonts w:ascii="Arial" w:hAnsi="Arial" w:cs="Arial"/>
                <w:sz w:val="20"/>
                <w:szCs w:val="20"/>
              </w:rPr>
              <w:t xml:space="preserve"> semana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A54B0" w:rsidRPr="001F51FA" w:rsidTr="00371251">
        <w:trPr>
          <w:jc w:val="center"/>
          <w:trPrChange w:id="29" w:author="Elizalde Durán Martha" w:date="2017-07-21T17:37:00Z">
            <w:trPr>
              <w:jc w:val="center"/>
            </w:trPr>
          </w:trPrChange>
        </w:trPr>
        <w:tc>
          <w:tcPr>
            <w:tcW w:w="2460" w:type="dxa"/>
            <w:tcPrChange w:id="30" w:author="Elizalde Durán Martha" w:date="2017-07-21T17:37:00Z">
              <w:tcPr>
                <w:tcW w:w="1746" w:type="dxa"/>
              </w:tcPr>
            </w:tcPrChange>
          </w:tcPr>
          <w:p w:rsidR="001A54B0" w:rsidRPr="00CD7FD8" w:rsidRDefault="001A54B0" w:rsidP="00744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Matriz </w:t>
            </w:r>
          </w:p>
        </w:tc>
        <w:tc>
          <w:tcPr>
            <w:tcW w:w="2707" w:type="dxa"/>
            <w:tcPrChange w:id="31" w:author="Elizalde Durán Martha" w:date="2017-07-21T17:37:00Z">
              <w:tcPr>
                <w:tcW w:w="2707" w:type="dxa"/>
              </w:tcPr>
            </w:tcPrChange>
          </w:tcPr>
          <w:p w:rsidR="001A54B0" w:rsidRPr="00CD7FD8" w:rsidRDefault="001A54B0" w:rsidP="00744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partir de la información recolectada y procesada, el CLARES entregaría la valoración del impacto social del proyecto.</w:t>
            </w:r>
          </w:p>
        </w:tc>
        <w:tc>
          <w:tcPr>
            <w:tcW w:w="1758" w:type="dxa"/>
            <w:tcPrChange w:id="32" w:author="Elizalde Durán Martha" w:date="2017-07-21T17:37:00Z">
              <w:tcPr>
                <w:tcW w:w="1758" w:type="dxa"/>
              </w:tcPr>
            </w:tcPrChange>
          </w:tcPr>
          <w:p w:rsidR="001A54B0" w:rsidRPr="00CD7FD8" w:rsidRDefault="003C636A" w:rsidP="00744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</w:tr>
      <w:tr w:rsidR="001A54B0" w:rsidRPr="001F51FA" w:rsidTr="00371251">
        <w:trPr>
          <w:trHeight w:val="70"/>
          <w:jc w:val="center"/>
          <w:trPrChange w:id="33" w:author="Elizalde Durán Martha" w:date="2017-07-21T17:37:00Z">
            <w:trPr>
              <w:trHeight w:val="70"/>
              <w:jc w:val="center"/>
            </w:trPr>
          </w:trPrChange>
        </w:trPr>
        <w:tc>
          <w:tcPr>
            <w:tcW w:w="2460" w:type="dxa"/>
            <w:tcPrChange w:id="34" w:author="Elizalde Durán Martha" w:date="2017-07-21T17:37:00Z">
              <w:tcPr>
                <w:tcW w:w="1746" w:type="dxa"/>
              </w:tcPr>
            </w:tcPrChange>
          </w:tcPr>
          <w:p w:rsidR="001A54B0" w:rsidRPr="00CD7FD8" w:rsidRDefault="00371251" w:rsidP="00744DCD">
            <w:pPr>
              <w:rPr>
                <w:rFonts w:ascii="Arial" w:hAnsi="Arial" w:cs="Arial"/>
                <w:sz w:val="20"/>
                <w:szCs w:val="20"/>
              </w:rPr>
            </w:pPr>
            <w:ins w:id="35" w:author="Elizalde Durán Martha" w:date="2017-07-21T17:37:00Z">
              <w:r>
                <w:rPr>
                  <w:rFonts w:ascii="Arial" w:hAnsi="Arial" w:cs="Arial"/>
                  <w:sz w:val="20"/>
                  <w:szCs w:val="20"/>
                </w:rPr>
                <w:t>Traducción al inglés del informe</w:t>
              </w:r>
            </w:ins>
          </w:p>
        </w:tc>
        <w:tc>
          <w:tcPr>
            <w:tcW w:w="2707" w:type="dxa"/>
            <w:tcPrChange w:id="36" w:author="Elizalde Durán Martha" w:date="2017-07-21T17:37:00Z">
              <w:tcPr>
                <w:tcW w:w="2707" w:type="dxa"/>
              </w:tcPr>
            </w:tcPrChange>
          </w:tcPr>
          <w:p w:rsidR="001A54B0" w:rsidRPr="00CD7FD8" w:rsidRDefault="001A54B0" w:rsidP="003C636A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8" w:type="dxa"/>
            <w:tcPrChange w:id="37" w:author="Elizalde Durán Martha" w:date="2017-07-21T17:37:00Z">
              <w:tcPr>
                <w:tcW w:w="1758" w:type="dxa"/>
              </w:tcPr>
            </w:tcPrChange>
          </w:tcPr>
          <w:p w:rsidR="001A54B0" w:rsidRPr="00CD7FD8" w:rsidRDefault="00371251" w:rsidP="00744DCD">
            <w:pPr>
              <w:rPr>
                <w:rFonts w:ascii="Arial" w:hAnsi="Arial" w:cs="Arial"/>
                <w:sz w:val="20"/>
                <w:szCs w:val="20"/>
              </w:rPr>
            </w:pPr>
            <w:ins w:id="38" w:author="Elizalde Durán Martha" w:date="2017-07-21T17:39:00Z">
              <w:r>
                <w:rPr>
                  <w:rFonts w:ascii="Arial" w:hAnsi="Arial" w:cs="Arial"/>
                  <w:sz w:val="20"/>
                  <w:szCs w:val="20"/>
                </w:rPr>
                <w:t>2 semanas</w:t>
              </w:r>
            </w:ins>
          </w:p>
        </w:tc>
      </w:tr>
      <w:tr w:rsidR="001A54B0" w:rsidRPr="001F51FA" w:rsidTr="00371251">
        <w:trPr>
          <w:jc w:val="center"/>
          <w:trPrChange w:id="39" w:author="Elizalde Durán Martha" w:date="2017-07-21T17:37:00Z">
            <w:trPr>
              <w:jc w:val="center"/>
            </w:trPr>
          </w:trPrChange>
        </w:trPr>
        <w:tc>
          <w:tcPr>
            <w:tcW w:w="2460" w:type="dxa"/>
            <w:tcPrChange w:id="40" w:author="Elizalde Durán Martha" w:date="2017-07-21T17:37:00Z">
              <w:tcPr>
                <w:tcW w:w="1746" w:type="dxa"/>
              </w:tcPr>
            </w:tcPrChange>
          </w:tcPr>
          <w:p w:rsidR="001A54B0" w:rsidRPr="00CD7FD8" w:rsidRDefault="00371251" w:rsidP="00744DCD">
            <w:pPr>
              <w:rPr>
                <w:rFonts w:ascii="Arial" w:hAnsi="Arial" w:cs="Arial"/>
                <w:sz w:val="20"/>
                <w:szCs w:val="20"/>
              </w:rPr>
            </w:pPr>
            <w:ins w:id="41" w:author="Elizalde Durán Martha" w:date="2017-07-21T17:38:00Z">
              <w:r>
                <w:rPr>
                  <w:rFonts w:ascii="Arial" w:hAnsi="Arial" w:cs="Arial"/>
                  <w:sz w:val="20"/>
                  <w:szCs w:val="20"/>
                </w:rPr>
                <w:t xml:space="preserve">2 talleres de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kick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>-off o cap</w:t>
              </w:r>
            </w:ins>
            <w:ins w:id="42" w:author="Elizalde Durán Martha" w:date="2017-07-21T17:40:00Z">
              <w:r>
                <w:rPr>
                  <w:rFonts w:ascii="Arial" w:hAnsi="Arial" w:cs="Arial"/>
                  <w:sz w:val="20"/>
                  <w:szCs w:val="20"/>
                </w:rPr>
                <w:t>a</w:t>
              </w:r>
            </w:ins>
            <w:ins w:id="43" w:author="Elizalde Durán Martha" w:date="2017-07-21T17:38:00Z">
              <w:r>
                <w:rPr>
                  <w:rFonts w:ascii="Arial" w:hAnsi="Arial" w:cs="Arial"/>
                  <w:sz w:val="20"/>
                  <w:szCs w:val="20"/>
                </w:rPr>
                <w:t>citaci</w:t>
              </w:r>
            </w:ins>
            <w:ins w:id="44" w:author="Elizalde Durán Martha" w:date="2017-07-21T17:39:00Z">
              <w:r>
                <w:rPr>
                  <w:rFonts w:ascii="Arial" w:hAnsi="Arial" w:cs="Arial"/>
                  <w:sz w:val="20"/>
                  <w:szCs w:val="20"/>
                </w:rPr>
                <w:t>ón</w:t>
              </w:r>
            </w:ins>
          </w:p>
        </w:tc>
        <w:tc>
          <w:tcPr>
            <w:tcW w:w="2707" w:type="dxa"/>
            <w:tcPrChange w:id="45" w:author="Elizalde Durán Martha" w:date="2017-07-21T17:37:00Z">
              <w:tcPr>
                <w:tcW w:w="2707" w:type="dxa"/>
              </w:tcPr>
            </w:tcPrChange>
          </w:tcPr>
          <w:p w:rsidR="001A54B0" w:rsidRPr="00CD7FD8" w:rsidRDefault="00371251" w:rsidP="0004020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ins w:id="46" w:author="Elizalde Durán Martha" w:date="2017-07-21T17:39:00Z">
              <w:r>
                <w:rPr>
                  <w:rFonts w:ascii="Arial" w:hAnsi="Arial" w:cs="Arial"/>
                  <w:sz w:val="20"/>
                  <w:szCs w:val="20"/>
                </w:rPr>
                <w:t>Al nivel que sugieran</w:t>
              </w:r>
            </w:ins>
          </w:p>
        </w:tc>
        <w:tc>
          <w:tcPr>
            <w:tcW w:w="1758" w:type="dxa"/>
            <w:tcPrChange w:id="47" w:author="Elizalde Durán Martha" w:date="2017-07-21T17:37:00Z">
              <w:tcPr>
                <w:tcW w:w="1758" w:type="dxa"/>
              </w:tcPr>
            </w:tcPrChange>
          </w:tcPr>
          <w:p w:rsidR="001A54B0" w:rsidRPr="00CD7FD8" w:rsidRDefault="001A54B0" w:rsidP="00744D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4B0" w:rsidRPr="00CD7FD8" w:rsidTr="00371251">
        <w:trPr>
          <w:jc w:val="center"/>
          <w:trPrChange w:id="48" w:author="Elizalde Durán Martha" w:date="2017-07-21T17:37:00Z">
            <w:trPr>
              <w:jc w:val="center"/>
            </w:trPr>
          </w:trPrChange>
        </w:trPr>
        <w:tc>
          <w:tcPr>
            <w:tcW w:w="2460" w:type="dxa"/>
            <w:shd w:val="clear" w:color="auto" w:fill="A6A6A6" w:themeFill="background1" w:themeFillShade="A6"/>
            <w:tcPrChange w:id="49" w:author="Elizalde Durán Martha" w:date="2017-07-21T17:37:00Z">
              <w:tcPr>
                <w:tcW w:w="1746" w:type="dxa"/>
                <w:shd w:val="clear" w:color="auto" w:fill="A6A6A6" w:themeFill="background1" w:themeFillShade="A6"/>
              </w:tcPr>
            </w:tcPrChange>
          </w:tcPr>
          <w:p w:rsidR="001A54B0" w:rsidRPr="00CD7FD8" w:rsidRDefault="001A54B0" w:rsidP="00CD7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A6A6A6" w:themeFill="background1" w:themeFillShade="A6"/>
            <w:tcPrChange w:id="50" w:author="Elizalde Durán Martha" w:date="2017-07-21T17:37:00Z">
              <w:tcPr>
                <w:tcW w:w="2707" w:type="dxa"/>
                <w:shd w:val="clear" w:color="auto" w:fill="A6A6A6" w:themeFill="background1" w:themeFillShade="A6"/>
              </w:tcPr>
            </w:tcPrChange>
          </w:tcPr>
          <w:p w:rsidR="001A54B0" w:rsidRPr="00CD7FD8" w:rsidRDefault="001A54B0" w:rsidP="00CD7FD8">
            <w:pPr>
              <w:pStyle w:val="Prrafodelist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7FD8">
              <w:rPr>
                <w:rFonts w:ascii="Arial" w:hAnsi="Arial" w:cs="Arial"/>
                <w:b/>
                <w:sz w:val="20"/>
                <w:szCs w:val="20"/>
              </w:rPr>
              <w:t>Total de tiempo:</w:t>
            </w:r>
          </w:p>
        </w:tc>
        <w:tc>
          <w:tcPr>
            <w:tcW w:w="1758" w:type="dxa"/>
            <w:shd w:val="clear" w:color="auto" w:fill="A6A6A6" w:themeFill="background1" w:themeFillShade="A6"/>
            <w:tcPrChange w:id="51" w:author="Elizalde Durán Martha" w:date="2017-07-21T17:37:00Z">
              <w:tcPr>
                <w:tcW w:w="1758" w:type="dxa"/>
                <w:shd w:val="clear" w:color="auto" w:fill="A6A6A6" w:themeFill="background1" w:themeFillShade="A6"/>
              </w:tcPr>
            </w:tcPrChange>
          </w:tcPr>
          <w:p w:rsidR="001A54B0" w:rsidRPr="00CD7FD8" w:rsidRDefault="00606DD7" w:rsidP="00CD7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10 </w:t>
            </w:r>
            <w:r w:rsidR="001A54B0" w:rsidRPr="00CD7FD8">
              <w:rPr>
                <w:rFonts w:ascii="Arial" w:hAnsi="Arial" w:cs="Arial"/>
                <w:b/>
                <w:sz w:val="20"/>
                <w:szCs w:val="20"/>
              </w:rPr>
              <w:t>semanas</w:t>
            </w:r>
          </w:p>
        </w:tc>
      </w:tr>
      <w:tr w:rsidR="001A54B0" w:rsidRPr="00CD7FD8" w:rsidTr="00371251">
        <w:trPr>
          <w:jc w:val="center"/>
          <w:trPrChange w:id="52" w:author="Elizalde Durán Martha" w:date="2017-07-21T17:37:00Z">
            <w:trPr>
              <w:jc w:val="center"/>
            </w:trPr>
          </w:trPrChange>
        </w:trPr>
        <w:tc>
          <w:tcPr>
            <w:tcW w:w="2460" w:type="dxa"/>
            <w:shd w:val="clear" w:color="auto" w:fill="C4BC96" w:themeFill="background2" w:themeFillShade="BF"/>
            <w:tcPrChange w:id="53" w:author="Elizalde Durán Martha" w:date="2017-07-21T17:37:00Z">
              <w:tcPr>
                <w:tcW w:w="1746" w:type="dxa"/>
                <w:shd w:val="clear" w:color="auto" w:fill="C4BC96" w:themeFill="background2" w:themeFillShade="BF"/>
              </w:tcPr>
            </w:tcPrChange>
          </w:tcPr>
          <w:p w:rsidR="001A54B0" w:rsidRPr="00CD7FD8" w:rsidRDefault="001A54B0" w:rsidP="00CD7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C4BC96" w:themeFill="background2" w:themeFillShade="BF"/>
            <w:tcPrChange w:id="54" w:author="Elizalde Durán Martha" w:date="2017-07-21T17:37:00Z">
              <w:tcPr>
                <w:tcW w:w="2707" w:type="dxa"/>
                <w:shd w:val="clear" w:color="auto" w:fill="C4BC96" w:themeFill="background2" w:themeFillShade="BF"/>
              </w:tcPr>
            </w:tcPrChange>
          </w:tcPr>
          <w:p w:rsidR="001A54B0" w:rsidRPr="00CD7FD8" w:rsidRDefault="001A54B0" w:rsidP="00CD7FD8">
            <w:pPr>
              <w:pStyle w:val="Prrafodelist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Costo total:</w:t>
            </w:r>
          </w:p>
        </w:tc>
        <w:tc>
          <w:tcPr>
            <w:tcW w:w="1758" w:type="dxa"/>
            <w:shd w:val="clear" w:color="auto" w:fill="C4BC96" w:themeFill="background2" w:themeFillShade="BF"/>
            <w:tcPrChange w:id="55" w:author="Elizalde Durán Martha" w:date="2017-07-21T17:37:00Z">
              <w:tcPr>
                <w:tcW w:w="1758" w:type="dxa"/>
                <w:shd w:val="clear" w:color="auto" w:fill="C4BC96" w:themeFill="background2" w:themeFillShade="BF"/>
              </w:tcPr>
            </w:tcPrChange>
          </w:tcPr>
          <w:p w:rsidR="001A54B0" w:rsidRDefault="00606DD7" w:rsidP="00CD7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$ 1</w:t>
            </w:r>
            <w:ins w:id="56" w:author="Elizalde Durán Martha" w:date="2017-07-10T13:57:00Z">
              <w:r w:rsidR="00371251">
                <w:rPr>
                  <w:rFonts w:ascii="Arial" w:hAnsi="Arial" w:cs="Arial"/>
                  <w:b/>
                  <w:sz w:val="20"/>
                  <w:szCs w:val="20"/>
                </w:rPr>
                <w:t>50</w:t>
              </w:r>
            </w:ins>
            <w:del w:id="57" w:author="Elizalde Durán Martha" w:date="2017-07-10T13:57:00Z">
              <w:r w:rsidDel="00606DD7">
                <w:rPr>
                  <w:rFonts w:ascii="Arial" w:hAnsi="Arial" w:cs="Arial"/>
                  <w:b/>
                  <w:sz w:val="20"/>
                  <w:szCs w:val="20"/>
                </w:rPr>
                <w:delText>2</w:delText>
              </w:r>
            </w:del>
            <w:del w:id="58" w:author="Elizalde Durán Martha" w:date="2017-07-10T14:14:00Z">
              <w:r w:rsidDel="00810FFA">
                <w:rPr>
                  <w:rFonts w:ascii="Arial" w:hAnsi="Arial" w:cs="Arial"/>
                  <w:b/>
                  <w:sz w:val="20"/>
                  <w:szCs w:val="20"/>
                </w:rPr>
                <w:delText>0</w:delText>
              </w:r>
            </w:del>
            <w:r>
              <w:rPr>
                <w:rFonts w:ascii="Arial" w:hAnsi="Arial" w:cs="Arial"/>
                <w:b/>
                <w:sz w:val="20"/>
                <w:szCs w:val="20"/>
              </w:rPr>
              <w:t>,000</w:t>
            </w:r>
            <w:ins w:id="59" w:author="Elizalde Durán Martha" w:date="2017-07-10T14:06:00Z">
              <w:r w:rsidR="001C2BB3">
                <w:rPr>
                  <w:rFonts w:ascii="Arial" w:hAnsi="Arial" w:cs="Arial"/>
                  <w:b/>
                  <w:sz w:val="20"/>
                  <w:szCs w:val="20"/>
                </w:rPr>
                <w:t>.</w:t>
              </w:r>
            </w:ins>
            <w:r w:rsidR="003C636A">
              <w:rPr>
                <w:rFonts w:ascii="Arial" w:hAnsi="Arial" w:cs="Arial"/>
                <w:b/>
                <w:sz w:val="20"/>
                <w:szCs w:val="20"/>
              </w:rPr>
              <w:t>00 pesos más IVA</w:t>
            </w:r>
          </w:p>
        </w:tc>
      </w:tr>
    </w:tbl>
    <w:p w:rsidR="00040209" w:rsidRPr="00CD7FD8" w:rsidRDefault="00040209" w:rsidP="00CD7FD8">
      <w:pPr>
        <w:jc w:val="center"/>
        <w:rPr>
          <w:rFonts w:ascii="Arial" w:hAnsi="Arial" w:cs="Arial"/>
          <w:b/>
        </w:rPr>
      </w:pPr>
    </w:p>
    <w:p w:rsidR="00040209" w:rsidRDefault="00040209" w:rsidP="00314595">
      <w:pPr>
        <w:rPr>
          <w:rFonts w:ascii="Arial" w:hAnsi="Arial" w:cs="Arial"/>
          <w:b/>
        </w:rPr>
      </w:pPr>
    </w:p>
    <w:p w:rsidR="00606DD7" w:rsidRDefault="00606DD7" w:rsidP="00314595">
      <w:pPr>
        <w:rPr>
          <w:ins w:id="60" w:author="Elizalde Durán Martha" w:date="2017-07-10T14:01:00Z"/>
          <w:rFonts w:ascii="Arial" w:hAnsi="Arial" w:cs="Arial"/>
          <w:b/>
        </w:rPr>
      </w:pPr>
    </w:p>
    <w:p w:rsidR="00606DD7" w:rsidRDefault="00606DD7" w:rsidP="00314595">
      <w:pPr>
        <w:rPr>
          <w:ins w:id="61" w:author="Elizalde Durán Martha" w:date="2017-07-10T14:01:00Z"/>
          <w:rFonts w:ascii="Arial" w:hAnsi="Arial" w:cs="Arial"/>
          <w:b/>
        </w:rPr>
      </w:pPr>
    </w:p>
    <w:p w:rsidR="00606DD7" w:rsidRDefault="00606DD7" w:rsidP="00314595">
      <w:pPr>
        <w:rPr>
          <w:ins w:id="62" w:author="Elizalde Durán Martha" w:date="2017-07-10T14:01:00Z"/>
          <w:rFonts w:ascii="Arial" w:hAnsi="Arial" w:cs="Arial"/>
          <w:b/>
        </w:rPr>
      </w:pPr>
    </w:p>
    <w:p w:rsidR="00606DD7" w:rsidRDefault="00606DD7" w:rsidP="00314595">
      <w:pPr>
        <w:rPr>
          <w:ins w:id="63" w:author="Elizalde Durán Martha" w:date="2017-07-10T14:01:00Z"/>
          <w:rFonts w:ascii="Arial" w:hAnsi="Arial" w:cs="Arial"/>
          <w:b/>
        </w:rPr>
      </w:pPr>
    </w:p>
    <w:p w:rsidR="00606DD7" w:rsidRDefault="00606DD7" w:rsidP="00314595">
      <w:pPr>
        <w:rPr>
          <w:ins w:id="64" w:author="Elizalde Durán Martha" w:date="2017-07-10T14:01:00Z"/>
          <w:rFonts w:ascii="Arial" w:hAnsi="Arial" w:cs="Arial"/>
          <w:b/>
        </w:rPr>
      </w:pPr>
    </w:p>
    <w:p w:rsidR="00606DD7" w:rsidRDefault="00606DD7" w:rsidP="00314595">
      <w:pPr>
        <w:rPr>
          <w:ins w:id="65" w:author="Elizalde Durán Martha" w:date="2017-07-10T14:01:00Z"/>
          <w:rFonts w:ascii="Arial" w:hAnsi="Arial" w:cs="Arial"/>
          <w:b/>
        </w:rPr>
      </w:pPr>
    </w:p>
    <w:p w:rsidR="00606DD7" w:rsidRDefault="00606DD7" w:rsidP="00314595">
      <w:pPr>
        <w:rPr>
          <w:ins w:id="66" w:author="Elizalde Durán Martha" w:date="2017-07-10T14:01:00Z"/>
          <w:rFonts w:ascii="Arial" w:hAnsi="Arial" w:cs="Arial"/>
          <w:b/>
        </w:rPr>
      </w:pPr>
    </w:p>
    <w:p w:rsidR="00D86FB8" w:rsidRDefault="00606DD7" w:rsidP="00314595">
      <w:pPr>
        <w:rPr>
          <w:ins w:id="67" w:author="Elizalde Durán Martha" w:date="2017-07-10T13:59:00Z"/>
          <w:rFonts w:ascii="Arial" w:hAnsi="Arial" w:cs="Arial"/>
          <w:b/>
        </w:rPr>
      </w:pPr>
      <w:ins w:id="68" w:author="Elizalde Durán Martha" w:date="2017-07-10T13:59:00Z">
        <w:r>
          <w:rPr>
            <w:rFonts w:ascii="Arial" w:hAnsi="Arial" w:cs="Arial"/>
            <w:b/>
          </w:rPr>
          <w:t>Propuesta 2:</w:t>
        </w:r>
      </w:ins>
    </w:p>
    <w:p w:rsidR="00606DD7" w:rsidRPr="00606DD7" w:rsidRDefault="00BC6724" w:rsidP="00606DD7">
      <w:pPr>
        <w:rPr>
          <w:ins w:id="69" w:author="Elizalde Durán Martha" w:date="2017-07-10T14:01:00Z"/>
          <w:rFonts w:ascii="Arial" w:hAnsi="Arial" w:cs="Arial"/>
          <w:b/>
        </w:rPr>
      </w:pPr>
      <w:ins w:id="70" w:author="Elizalde Durán Martha" w:date="2017-07-10T14:01:00Z">
        <w:r>
          <w:rPr>
            <w:rFonts w:ascii="Arial" w:hAnsi="Arial" w:cs="Arial"/>
            <w:b/>
          </w:rPr>
          <w:lastRenderedPageBreak/>
          <w:t>- Consultor</w:t>
        </w:r>
      </w:ins>
      <w:ins w:id="71" w:author="Elizalde Durán Martha" w:date="2017-07-25T09:32:00Z">
        <w:r>
          <w:rPr>
            <w:rFonts w:ascii="Arial" w:hAnsi="Arial" w:cs="Arial"/>
            <w:b/>
          </w:rPr>
          <w:t>í</w:t>
        </w:r>
      </w:ins>
      <w:ins w:id="72" w:author="Elizalde Durán Martha" w:date="2017-07-10T14:01:00Z">
        <w:r w:rsidR="00606DD7" w:rsidRPr="00606DD7">
          <w:rPr>
            <w:rFonts w:ascii="Arial" w:hAnsi="Arial" w:cs="Arial"/>
            <w:b/>
          </w:rPr>
          <w:t>a en la construcción de la estrat</w:t>
        </w:r>
        <w:r>
          <w:rPr>
            <w:rFonts w:ascii="Arial" w:hAnsi="Arial" w:cs="Arial"/>
            <w:b/>
          </w:rPr>
          <w:t xml:space="preserve">egia de Responsabilidad Social </w:t>
        </w:r>
        <w:r w:rsidR="00606DD7" w:rsidRPr="00606DD7">
          <w:rPr>
            <w:rFonts w:ascii="Arial" w:hAnsi="Arial" w:cs="Arial"/>
            <w:b/>
          </w:rPr>
          <w:t xml:space="preserve">de </w:t>
        </w:r>
        <w:proofErr w:type="spellStart"/>
        <w:r w:rsidR="00606DD7" w:rsidRPr="00606DD7">
          <w:rPr>
            <w:rFonts w:ascii="Arial" w:hAnsi="Arial" w:cs="Arial"/>
            <w:b/>
          </w:rPr>
          <w:t>Genomma</w:t>
        </w:r>
        <w:proofErr w:type="spellEnd"/>
        <w:r w:rsidR="00606DD7" w:rsidRPr="00606DD7">
          <w:rPr>
            <w:rFonts w:ascii="Arial" w:hAnsi="Arial" w:cs="Arial"/>
            <w:b/>
          </w:rPr>
          <w:t xml:space="preserve"> </w:t>
        </w:r>
        <w:proofErr w:type="spellStart"/>
        <w:r w:rsidR="00606DD7" w:rsidRPr="00606DD7">
          <w:rPr>
            <w:rFonts w:ascii="Arial" w:hAnsi="Arial" w:cs="Arial"/>
            <w:b/>
          </w:rPr>
          <w:t>Lab</w:t>
        </w:r>
        <w:proofErr w:type="spellEnd"/>
        <w:r w:rsidR="00606DD7" w:rsidRPr="00606DD7">
          <w:rPr>
            <w:rFonts w:ascii="Arial" w:hAnsi="Arial" w:cs="Arial"/>
            <w:b/>
          </w:rPr>
          <w:t xml:space="preserve"> Internacional. </w:t>
        </w:r>
      </w:ins>
    </w:p>
    <w:p w:rsidR="001C2BB3" w:rsidRPr="001C2BB3" w:rsidRDefault="001C2BB3" w:rsidP="001C2BB3">
      <w:pPr>
        <w:rPr>
          <w:ins w:id="73" w:author="Elizalde Durán Martha" w:date="2017-07-10T14:03:00Z"/>
          <w:rFonts w:ascii="Arial" w:hAnsi="Arial" w:cs="Arial"/>
          <w:b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  <w:tblPrChange w:id="74" w:author="Elizalde Durán Martha" w:date="2017-07-21T17:41:00Z">
          <w:tblPr>
            <w:tblStyle w:val="Tablaconcuadrcula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96"/>
        <w:gridCol w:w="2681"/>
        <w:gridCol w:w="13"/>
        <w:gridCol w:w="2976"/>
        <w:gridCol w:w="57"/>
        <w:tblGridChange w:id="75">
          <w:tblGrid>
            <w:gridCol w:w="1746"/>
            <w:gridCol w:w="714"/>
            <w:gridCol w:w="1993"/>
            <w:gridCol w:w="714"/>
            <w:gridCol w:w="1044"/>
            <w:gridCol w:w="714"/>
          </w:tblGrid>
        </w:tblGridChange>
      </w:tblGrid>
      <w:tr w:rsidR="001C2BB3" w:rsidRPr="001C2BB3" w:rsidTr="00371251">
        <w:trPr>
          <w:trHeight w:val="219"/>
          <w:jc w:val="center"/>
          <w:ins w:id="76" w:author="Elizalde Durán Martha" w:date="2017-07-10T14:03:00Z"/>
          <w:trPrChange w:id="77" w:author="Elizalde Durán Martha" w:date="2017-07-21T17:41:00Z">
            <w:trPr>
              <w:gridAfter w:val="0"/>
              <w:jc w:val="center"/>
            </w:trPr>
          </w:trPrChange>
        </w:trPr>
        <w:tc>
          <w:tcPr>
            <w:tcW w:w="1696" w:type="dxa"/>
            <w:tcPrChange w:id="78" w:author="Elizalde Durán Martha" w:date="2017-07-21T17:41:00Z">
              <w:tcPr>
                <w:tcW w:w="1746" w:type="dxa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79" w:author="Elizalde Durán Martha" w:date="2017-07-10T14:03:00Z"/>
                <w:rFonts w:ascii="Arial" w:hAnsi="Arial" w:cs="Arial"/>
                <w:b/>
              </w:rPr>
            </w:pPr>
            <w:ins w:id="80" w:author="Elizalde Durán Martha" w:date="2017-07-10T14:03:00Z">
              <w:r w:rsidRPr="001C2BB3">
                <w:rPr>
                  <w:rFonts w:ascii="Arial" w:hAnsi="Arial" w:cs="Arial"/>
                  <w:b/>
                </w:rPr>
                <w:t>Actividad</w:t>
              </w:r>
            </w:ins>
          </w:p>
        </w:tc>
        <w:tc>
          <w:tcPr>
            <w:tcW w:w="2681" w:type="dxa"/>
            <w:tcPrChange w:id="81" w:author="Elizalde Durán Martha" w:date="2017-07-21T17:41:00Z">
              <w:tcPr>
                <w:tcW w:w="2707" w:type="dxa"/>
                <w:gridSpan w:val="2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82" w:author="Elizalde Durán Martha" w:date="2017-07-10T14:03:00Z"/>
                <w:rFonts w:ascii="Arial" w:hAnsi="Arial" w:cs="Arial"/>
                <w:b/>
              </w:rPr>
            </w:pPr>
            <w:ins w:id="83" w:author="Elizalde Durán Martha" w:date="2017-07-10T14:03:00Z">
              <w:r w:rsidRPr="001C2BB3">
                <w:rPr>
                  <w:rFonts w:ascii="Arial" w:hAnsi="Arial" w:cs="Arial"/>
                  <w:b/>
                </w:rPr>
                <w:t>Breve Descripción</w:t>
              </w:r>
            </w:ins>
          </w:p>
        </w:tc>
        <w:tc>
          <w:tcPr>
            <w:tcW w:w="3046" w:type="dxa"/>
            <w:gridSpan w:val="3"/>
            <w:tcPrChange w:id="84" w:author="Elizalde Durán Martha" w:date="2017-07-21T17:41:00Z">
              <w:tcPr>
                <w:tcW w:w="1758" w:type="dxa"/>
                <w:gridSpan w:val="2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85" w:author="Elizalde Durán Martha" w:date="2017-07-10T14:03:00Z"/>
                <w:rFonts w:ascii="Arial" w:hAnsi="Arial" w:cs="Arial"/>
                <w:b/>
              </w:rPr>
            </w:pPr>
            <w:ins w:id="86" w:author="Elizalde Durán Martha" w:date="2017-07-10T14:03:00Z">
              <w:r w:rsidRPr="001C2BB3">
                <w:rPr>
                  <w:rFonts w:ascii="Arial" w:hAnsi="Arial" w:cs="Arial"/>
                  <w:b/>
                </w:rPr>
                <w:t>Tiempos</w:t>
              </w:r>
            </w:ins>
          </w:p>
        </w:tc>
      </w:tr>
      <w:tr w:rsidR="001C2BB3" w:rsidRPr="001C2BB3" w:rsidTr="00371251">
        <w:trPr>
          <w:trHeight w:val="1283"/>
          <w:jc w:val="center"/>
          <w:ins w:id="87" w:author="Elizalde Durán Martha" w:date="2017-07-10T14:03:00Z"/>
          <w:trPrChange w:id="88" w:author="Elizalde Durán Martha" w:date="2017-07-21T17:41:00Z">
            <w:trPr>
              <w:gridAfter w:val="0"/>
              <w:jc w:val="center"/>
            </w:trPr>
          </w:trPrChange>
        </w:trPr>
        <w:tc>
          <w:tcPr>
            <w:tcW w:w="1696" w:type="dxa"/>
            <w:tcPrChange w:id="89" w:author="Elizalde Durán Martha" w:date="2017-07-21T17:41:00Z">
              <w:tcPr>
                <w:tcW w:w="1746" w:type="dxa"/>
              </w:tcPr>
            </w:tcPrChange>
          </w:tcPr>
          <w:p w:rsidR="001C2BB3" w:rsidRPr="001C2BB3" w:rsidRDefault="00371251" w:rsidP="001C2BB3">
            <w:pPr>
              <w:spacing w:after="200" w:line="276" w:lineRule="auto"/>
              <w:rPr>
                <w:ins w:id="90" w:author="Elizalde Durán Martha" w:date="2017-07-10T14:03:00Z"/>
                <w:rFonts w:ascii="Arial" w:hAnsi="Arial" w:cs="Arial"/>
                <w:b/>
                <w:sz w:val="20"/>
                <w:szCs w:val="20"/>
                <w:rPrChange w:id="91" w:author="Elizalde Durán Martha" w:date="2017-07-10T14:03:00Z">
                  <w:rPr>
                    <w:ins w:id="92" w:author="Elizalde Durán Martha" w:date="2017-07-10T14:03:00Z"/>
                    <w:rFonts w:ascii="Arial" w:hAnsi="Arial" w:cs="Arial"/>
                    <w:b/>
                  </w:rPr>
                </w:rPrChange>
              </w:rPr>
            </w:pPr>
            <w:ins w:id="93" w:author="Elizalde Durán Martha" w:date="2017-07-10T14:04:00Z">
              <w:r>
                <w:rPr>
                  <w:rFonts w:ascii="Arial" w:hAnsi="Arial" w:cs="Arial"/>
                  <w:b/>
                  <w:sz w:val="20"/>
                  <w:szCs w:val="20"/>
                </w:rPr>
                <w:t>Consultor</w:t>
              </w:r>
            </w:ins>
            <w:ins w:id="94" w:author="Elizalde Durán Martha" w:date="2017-07-21T17:42:00Z">
              <w:r>
                <w:rPr>
                  <w:rFonts w:ascii="Arial" w:hAnsi="Arial" w:cs="Arial"/>
                  <w:b/>
                  <w:sz w:val="20"/>
                  <w:szCs w:val="20"/>
                </w:rPr>
                <w:t>í</w:t>
              </w:r>
            </w:ins>
            <w:ins w:id="95" w:author="Elizalde Durán Martha" w:date="2017-07-10T14:04:00Z">
              <w:r w:rsidR="001C2BB3" w:rsidRPr="001C2BB3">
                <w:rPr>
                  <w:rFonts w:ascii="Arial" w:hAnsi="Arial" w:cs="Arial"/>
                  <w:b/>
                  <w:sz w:val="20"/>
                  <w:szCs w:val="20"/>
                </w:rPr>
                <w:t xml:space="preserve">a en la construcción de la estrategia de Responsabilidad Social  de </w:t>
              </w:r>
              <w:proofErr w:type="spellStart"/>
              <w:r w:rsidR="001C2BB3" w:rsidRPr="001C2BB3">
                <w:rPr>
                  <w:rFonts w:ascii="Arial" w:hAnsi="Arial" w:cs="Arial"/>
                  <w:b/>
                  <w:sz w:val="20"/>
                  <w:szCs w:val="20"/>
                </w:rPr>
                <w:t>Genomma</w:t>
              </w:r>
              <w:proofErr w:type="spellEnd"/>
              <w:r w:rsidR="001C2BB3" w:rsidRPr="001C2BB3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proofErr w:type="spellStart"/>
              <w:r w:rsidR="001C2BB3" w:rsidRPr="001C2BB3">
                <w:rPr>
                  <w:rFonts w:ascii="Arial" w:hAnsi="Arial" w:cs="Arial"/>
                  <w:b/>
                  <w:sz w:val="20"/>
                  <w:szCs w:val="20"/>
                </w:rPr>
                <w:t>Lab</w:t>
              </w:r>
              <w:proofErr w:type="spellEnd"/>
              <w:r w:rsidR="001C2BB3" w:rsidRPr="001C2BB3">
                <w:rPr>
                  <w:rFonts w:ascii="Arial" w:hAnsi="Arial" w:cs="Arial"/>
                  <w:b/>
                  <w:sz w:val="20"/>
                  <w:szCs w:val="20"/>
                </w:rPr>
                <w:t xml:space="preserve"> Internacional.</w:t>
              </w:r>
            </w:ins>
          </w:p>
        </w:tc>
        <w:tc>
          <w:tcPr>
            <w:tcW w:w="2681" w:type="dxa"/>
            <w:tcPrChange w:id="96" w:author="Elizalde Durán Martha" w:date="2017-07-21T17:41:00Z">
              <w:tcPr>
                <w:tcW w:w="2707" w:type="dxa"/>
                <w:gridSpan w:val="2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97" w:author="Elizalde Durán Martha" w:date="2017-07-10T14:03:00Z"/>
                <w:rFonts w:ascii="Arial" w:hAnsi="Arial" w:cs="Arial"/>
                <w:b/>
                <w:sz w:val="20"/>
                <w:szCs w:val="20"/>
                <w:rPrChange w:id="98" w:author="Elizalde Durán Martha" w:date="2017-07-10T14:03:00Z">
                  <w:rPr>
                    <w:ins w:id="99" w:author="Elizalde Durán Martha" w:date="2017-07-10T14:03:00Z"/>
                    <w:rFonts w:ascii="Arial" w:hAnsi="Arial" w:cs="Arial"/>
                    <w:b/>
                  </w:rPr>
                </w:rPrChange>
              </w:rPr>
            </w:pPr>
            <w:ins w:id="100" w:author="Elizalde Durán Martha" w:date="2017-07-10T14:03:00Z">
              <w:r>
                <w:rPr>
                  <w:rFonts w:ascii="Arial" w:hAnsi="Arial" w:cs="Arial"/>
                  <w:b/>
                  <w:sz w:val="20"/>
                  <w:szCs w:val="20"/>
                </w:rPr>
                <w:t>Materialidad b</w:t>
              </w:r>
            </w:ins>
            <w:ins w:id="101" w:author="Elizalde Durán Martha" w:date="2017-07-10T14:04:00Z">
              <w:r>
                <w:rPr>
                  <w:rFonts w:ascii="Arial" w:hAnsi="Arial" w:cs="Arial"/>
                  <w:b/>
                  <w:sz w:val="20"/>
                  <w:szCs w:val="20"/>
                </w:rPr>
                <w:t xml:space="preserve">ásica, diseño conjunto de </w:t>
              </w:r>
              <w:proofErr w:type="gramStart"/>
              <w:r>
                <w:rPr>
                  <w:rFonts w:ascii="Arial" w:hAnsi="Arial" w:cs="Arial"/>
                  <w:b/>
                  <w:sz w:val="20"/>
                  <w:szCs w:val="20"/>
                </w:rPr>
                <w:t>estrategia  e</w:t>
              </w:r>
              <w:proofErr w:type="gramEnd"/>
              <w:r>
                <w:rPr>
                  <w:rFonts w:ascii="Arial" w:hAnsi="Arial" w:cs="Arial"/>
                  <w:b/>
                  <w:sz w:val="20"/>
                  <w:szCs w:val="20"/>
                </w:rPr>
                <w:t xml:space="preserve"> indicadores. Elaboración de presentaciones.</w:t>
              </w:r>
            </w:ins>
            <w:ins w:id="102" w:author="Elizalde Durán Martha" w:date="2017-07-10T14:03:00Z">
              <w:r w:rsidRPr="001C2BB3">
                <w:rPr>
                  <w:rFonts w:ascii="Arial" w:hAnsi="Arial" w:cs="Arial"/>
                  <w:b/>
                  <w:sz w:val="20"/>
                  <w:szCs w:val="20"/>
                  <w:rPrChange w:id="103" w:author="Elizalde Durán Martha" w:date="2017-07-10T14:03:00Z">
                    <w:rPr>
                      <w:rFonts w:ascii="Arial" w:hAnsi="Arial" w:cs="Arial"/>
                      <w:b/>
                    </w:rPr>
                  </w:rPrChange>
                </w:rPr>
                <w:t xml:space="preserve"> </w:t>
              </w:r>
            </w:ins>
          </w:p>
        </w:tc>
        <w:tc>
          <w:tcPr>
            <w:tcW w:w="3046" w:type="dxa"/>
            <w:gridSpan w:val="3"/>
            <w:tcPrChange w:id="104" w:author="Elizalde Durán Martha" w:date="2017-07-21T17:41:00Z">
              <w:tcPr>
                <w:tcW w:w="1758" w:type="dxa"/>
                <w:gridSpan w:val="2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105" w:author="Elizalde Durán Martha" w:date="2017-07-10T14:03:00Z"/>
                <w:rFonts w:ascii="Arial" w:hAnsi="Arial" w:cs="Arial"/>
                <w:b/>
                <w:sz w:val="20"/>
                <w:szCs w:val="20"/>
                <w:rPrChange w:id="106" w:author="Elizalde Durán Martha" w:date="2017-07-10T14:03:00Z">
                  <w:rPr>
                    <w:ins w:id="107" w:author="Elizalde Durán Martha" w:date="2017-07-10T14:03:00Z"/>
                    <w:rFonts w:ascii="Arial" w:hAnsi="Arial" w:cs="Arial"/>
                    <w:b/>
                  </w:rPr>
                </w:rPrChange>
              </w:rPr>
            </w:pPr>
            <w:ins w:id="108" w:author="Elizalde Durán Martha" w:date="2017-07-10T14:03:00Z">
              <w:r>
                <w:rPr>
                  <w:rFonts w:ascii="Arial" w:hAnsi="Arial" w:cs="Arial"/>
                  <w:b/>
                  <w:sz w:val="20"/>
                  <w:szCs w:val="20"/>
                </w:rPr>
                <w:t>8</w:t>
              </w:r>
              <w:r w:rsidRPr="001C2BB3">
                <w:rPr>
                  <w:rFonts w:ascii="Arial" w:hAnsi="Arial" w:cs="Arial"/>
                  <w:b/>
                  <w:sz w:val="20"/>
                  <w:szCs w:val="20"/>
                  <w:rPrChange w:id="109" w:author="Elizalde Durán Martha" w:date="2017-07-10T14:03:00Z">
                    <w:rPr>
                      <w:rFonts w:ascii="Arial" w:hAnsi="Arial" w:cs="Arial"/>
                      <w:b/>
                    </w:rPr>
                  </w:rPrChange>
                </w:rPr>
                <w:t xml:space="preserve"> seman</w:t>
              </w:r>
            </w:ins>
            <w:ins w:id="110" w:author="Elizalde Durán Martha" w:date="2017-07-10T14:05:00Z">
              <w:r>
                <w:rPr>
                  <w:rFonts w:ascii="Arial" w:hAnsi="Arial" w:cs="Arial"/>
                  <w:b/>
                  <w:sz w:val="20"/>
                  <w:szCs w:val="20"/>
                </w:rPr>
                <w:t>a</w:t>
              </w:r>
            </w:ins>
            <w:ins w:id="111" w:author="Elizalde Durán Martha" w:date="2017-07-10T14:03:00Z">
              <w:r w:rsidRPr="001C2BB3">
                <w:rPr>
                  <w:rFonts w:ascii="Arial" w:hAnsi="Arial" w:cs="Arial"/>
                  <w:b/>
                  <w:sz w:val="20"/>
                  <w:szCs w:val="20"/>
                  <w:rPrChange w:id="112" w:author="Elizalde Durán Martha" w:date="2017-07-10T14:03:00Z">
                    <w:rPr>
                      <w:rFonts w:ascii="Arial" w:hAnsi="Arial" w:cs="Arial"/>
                      <w:b/>
                    </w:rPr>
                  </w:rPrChange>
                </w:rPr>
                <w:t>s</w:t>
              </w:r>
            </w:ins>
          </w:p>
        </w:tc>
      </w:tr>
      <w:tr w:rsidR="00371251" w:rsidRPr="00CD7FD8" w:rsidTr="00371251">
        <w:trPr>
          <w:gridAfter w:val="1"/>
          <w:wAfter w:w="57" w:type="dxa"/>
          <w:trHeight w:val="70"/>
          <w:jc w:val="center"/>
          <w:ins w:id="113" w:author="Elizalde Durán Martha" w:date="2017-07-21T17:41:00Z"/>
          <w:trPrChange w:id="114" w:author="Elizalde Durán Martha" w:date="2017-07-21T17:42:00Z">
            <w:trPr>
              <w:wAfter w:w="498" w:type="dxa"/>
              <w:trHeight w:val="70"/>
              <w:jc w:val="center"/>
            </w:trPr>
          </w:trPrChange>
        </w:trPr>
        <w:tc>
          <w:tcPr>
            <w:tcW w:w="1696" w:type="dxa"/>
            <w:tcPrChange w:id="115" w:author="Elizalde Durán Martha" w:date="2017-07-21T17:42:00Z">
              <w:tcPr>
                <w:tcW w:w="2460" w:type="dxa"/>
                <w:gridSpan w:val="2"/>
              </w:tcPr>
            </w:tcPrChange>
          </w:tcPr>
          <w:p w:rsidR="00371251" w:rsidRPr="00CD7FD8" w:rsidRDefault="00371251" w:rsidP="009E4C48">
            <w:pPr>
              <w:rPr>
                <w:ins w:id="116" w:author="Elizalde Durán Martha" w:date="2017-07-21T17:41:00Z"/>
                <w:rFonts w:ascii="Arial" w:hAnsi="Arial" w:cs="Arial"/>
                <w:sz w:val="20"/>
                <w:szCs w:val="20"/>
              </w:rPr>
            </w:pPr>
            <w:ins w:id="117" w:author="Elizalde Durán Martha" w:date="2017-07-21T17:41:00Z">
              <w:r>
                <w:rPr>
                  <w:rFonts w:ascii="Arial" w:hAnsi="Arial" w:cs="Arial"/>
                  <w:sz w:val="20"/>
                  <w:szCs w:val="20"/>
                </w:rPr>
                <w:t>Traducción al inglés del informe</w:t>
              </w:r>
            </w:ins>
          </w:p>
        </w:tc>
        <w:tc>
          <w:tcPr>
            <w:tcW w:w="2694" w:type="dxa"/>
            <w:gridSpan w:val="2"/>
            <w:tcPrChange w:id="118" w:author="Elizalde Durán Martha" w:date="2017-07-21T17:42:00Z">
              <w:tcPr>
                <w:tcW w:w="2707" w:type="dxa"/>
                <w:gridSpan w:val="2"/>
              </w:tcPr>
            </w:tcPrChange>
          </w:tcPr>
          <w:p w:rsidR="00371251" w:rsidRPr="00CD7FD8" w:rsidRDefault="00371251" w:rsidP="009E4C48">
            <w:pPr>
              <w:pStyle w:val="Prrafodelista"/>
              <w:rPr>
                <w:ins w:id="119" w:author="Elizalde Durán Martha" w:date="2017-07-21T17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PrChange w:id="120" w:author="Elizalde Durán Martha" w:date="2017-07-21T17:42:00Z">
              <w:tcPr>
                <w:tcW w:w="1758" w:type="dxa"/>
                <w:gridSpan w:val="2"/>
              </w:tcPr>
            </w:tcPrChange>
          </w:tcPr>
          <w:p w:rsidR="00371251" w:rsidRPr="00CD7FD8" w:rsidRDefault="00371251" w:rsidP="009E4C48">
            <w:pPr>
              <w:rPr>
                <w:ins w:id="121" w:author="Elizalde Durán Martha" w:date="2017-07-21T17:41:00Z"/>
                <w:rFonts w:ascii="Arial" w:hAnsi="Arial" w:cs="Arial"/>
                <w:sz w:val="20"/>
                <w:szCs w:val="20"/>
              </w:rPr>
            </w:pPr>
            <w:ins w:id="122" w:author="Elizalde Durán Martha" w:date="2017-07-21T17:41:00Z">
              <w:r>
                <w:rPr>
                  <w:rFonts w:ascii="Arial" w:hAnsi="Arial" w:cs="Arial"/>
                  <w:sz w:val="20"/>
                  <w:szCs w:val="20"/>
                </w:rPr>
                <w:t>2 semanas</w:t>
              </w:r>
            </w:ins>
          </w:p>
        </w:tc>
      </w:tr>
      <w:tr w:rsidR="00371251" w:rsidRPr="00CD7FD8" w:rsidTr="00371251">
        <w:trPr>
          <w:gridAfter w:val="1"/>
          <w:wAfter w:w="57" w:type="dxa"/>
          <w:jc w:val="center"/>
          <w:ins w:id="123" w:author="Elizalde Durán Martha" w:date="2017-07-21T17:41:00Z"/>
          <w:trPrChange w:id="124" w:author="Elizalde Durán Martha" w:date="2017-07-21T17:42:00Z">
            <w:trPr>
              <w:wAfter w:w="498" w:type="dxa"/>
              <w:jc w:val="center"/>
            </w:trPr>
          </w:trPrChange>
        </w:trPr>
        <w:tc>
          <w:tcPr>
            <w:tcW w:w="1696" w:type="dxa"/>
            <w:tcPrChange w:id="125" w:author="Elizalde Durán Martha" w:date="2017-07-21T17:42:00Z">
              <w:tcPr>
                <w:tcW w:w="2460" w:type="dxa"/>
                <w:gridSpan w:val="2"/>
              </w:tcPr>
            </w:tcPrChange>
          </w:tcPr>
          <w:p w:rsidR="00371251" w:rsidRPr="00CD7FD8" w:rsidRDefault="00371251" w:rsidP="009E4C48">
            <w:pPr>
              <w:rPr>
                <w:ins w:id="126" w:author="Elizalde Durán Martha" w:date="2017-07-21T17:41:00Z"/>
                <w:rFonts w:ascii="Arial" w:hAnsi="Arial" w:cs="Arial"/>
                <w:sz w:val="20"/>
                <w:szCs w:val="20"/>
              </w:rPr>
            </w:pPr>
            <w:ins w:id="127" w:author="Elizalde Durán Martha" w:date="2017-07-21T17:41:00Z">
              <w:r>
                <w:rPr>
                  <w:rFonts w:ascii="Arial" w:hAnsi="Arial" w:cs="Arial"/>
                  <w:sz w:val="20"/>
                  <w:szCs w:val="20"/>
                </w:rPr>
                <w:t xml:space="preserve">2 talleres de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kick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>-off o capacitación</w:t>
              </w:r>
            </w:ins>
          </w:p>
        </w:tc>
        <w:tc>
          <w:tcPr>
            <w:tcW w:w="2694" w:type="dxa"/>
            <w:gridSpan w:val="2"/>
            <w:tcPrChange w:id="128" w:author="Elizalde Durán Martha" w:date="2017-07-21T17:42:00Z">
              <w:tcPr>
                <w:tcW w:w="2707" w:type="dxa"/>
                <w:gridSpan w:val="2"/>
              </w:tcPr>
            </w:tcPrChange>
          </w:tcPr>
          <w:p w:rsidR="00371251" w:rsidRPr="00CD7FD8" w:rsidRDefault="00371251" w:rsidP="009E4C48">
            <w:pPr>
              <w:pStyle w:val="Prrafodelista"/>
              <w:rPr>
                <w:ins w:id="129" w:author="Elizalde Durán Martha" w:date="2017-07-21T17:41:00Z"/>
                <w:rFonts w:ascii="Arial" w:hAnsi="Arial" w:cs="Arial"/>
                <w:sz w:val="20"/>
                <w:szCs w:val="20"/>
              </w:rPr>
            </w:pPr>
            <w:ins w:id="130" w:author="Elizalde Durán Martha" w:date="2017-07-21T17:41:00Z">
              <w:r>
                <w:rPr>
                  <w:rFonts w:ascii="Arial" w:hAnsi="Arial" w:cs="Arial"/>
                  <w:sz w:val="20"/>
                  <w:szCs w:val="20"/>
                </w:rPr>
                <w:t>Al nivel que sugieran</w:t>
              </w:r>
            </w:ins>
          </w:p>
        </w:tc>
        <w:tc>
          <w:tcPr>
            <w:tcW w:w="2976" w:type="dxa"/>
            <w:tcPrChange w:id="131" w:author="Elizalde Durán Martha" w:date="2017-07-21T17:42:00Z">
              <w:tcPr>
                <w:tcW w:w="1758" w:type="dxa"/>
                <w:gridSpan w:val="2"/>
              </w:tcPr>
            </w:tcPrChange>
          </w:tcPr>
          <w:p w:rsidR="00371251" w:rsidRPr="00CD7FD8" w:rsidRDefault="00371251" w:rsidP="009E4C48">
            <w:pPr>
              <w:rPr>
                <w:ins w:id="132" w:author="Elizalde Durán Martha" w:date="2017-07-21T17:41:00Z"/>
                <w:rFonts w:ascii="Arial" w:hAnsi="Arial" w:cs="Arial"/>
                <w:sz w:val="20"/>
                <w:szCs w:val="20"/>
              </w:rPr>
            </w:pPr>
          </w:p>
        </w:tc>
      </w:tr>
      <w:tr w:rsidR="001C2BB3" w:rsidRPr="001C2BB3" w:rsidTr="00371251">
        <w:trPr>
          <w:trHeight w:val="219"/>
          <w:jc w:val="center"/>
          <w:ins w:id="133" w:author="Elizalde Durán Martha" w:date="2017-07-10T14:03:00Z"/>
          <w:trPrChange w:id="134" w:author="Elizalde Durán Martha" w:date="2017-07-21T17:41:00Z">
            <w:trPr>
              <w:gridAfter w:val="0"/>
              <w:jc w:val="center"/>
            </w:trPr>
          </w:trPrChange>
        </w:trPr>
        <w:tc>
          <w:tcPr>
            <w:tcW w:w="1696" w:type="dxa"/>
            <w:shd w:val="clear" w:color="auto" w:fill="A6A6A6" w:themeFill="background1" w:themeFillShade="A6"/>
            <w:tcPrChange w:id="135" w:author="Elizalde Durán Martha" w:date="2017-07-21T17:41:00Z">
              <w:tcPr>
                <w:tcW w:w="1746" w:type="dxa"/>
                <w:shd w:val="clear" w:color="auto" w:fill="A6A6A6" w:themeFill="background1" w:themeFillShade="A6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136" w:author="Elizalde Durán Martha" w:date="2017-07-10T14:03:00Z"/>
                <w:rFonts w:ascii="Arial" w:hAnsi="Arial" w:cs="Arial"/>
                <w:b/>
                <w:sz w:val="20"/>
                <w:szCs w:val="20"/>
                <w:rPrChange w:id="137" w:author="Elizalde Durán Martha" w:date="2017-07-10T14:03:00Z">
                  <w:rPr>
                    <w:ins w:id="138" w:author="Elizalde Durán Martha" w:date="2017-07-10T14:03:00Z"/>
                    <w:rFonts w:ascii="Arial" w:hAnsi="Arial" w:cs="Arial"/>
                    <w:b/>
                  </w:rPr>
                </w:rPrChange>
              </w:rPr>
            </w:pPr>
          </w:p>
        </w:tc>
        <w:tc>
          <w:tcPr>
            <w:tcW w:w="2681" w:type="dxa"/>
            <w:shd w:val="clear" w:color="auto" w:fill="A6A6A6" w:themeFill="background1" w:themeFillShade="A6"/>
            <w:tcPrChange w:id="139" w:author="Elizalde Durán Martha" w:date="2017-07-21T17:41:00Z">
              <w:tcPr>
                <w:tcW w:w="2707" w:type="dxa"/>
                <w:gridSpan w:val="2"/>
                <w:shd w:val="clear" w:color="auto" w:fill="A6A6A6" w:themeFill="background1" w:themeFillShade="A6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140" w:author="Elizalde Durán Martha" w:date="2017-07-10T14:03:00Z"/>
                <w:rFonts w:ascii="Arial" w:hAnsi="Arial" w:cs="Arial"/>
                <w:b/>
                <w:sz w:val="20"/>
                <w:szCs w:val="20"/>
                <w:rPrChange w:id="141" w:author="Elizalde Durán Martha" w:date="2017-07-10T14:03:00Z">
                  <w:rPr>
                    <w:ins w:id="142" w:author="Elizalde Durán Martha" w:date="2017-07-10T14:03:00Z"/>
                    <w:rFonts w:ascii="Arial" w:hAnsi="Arial" w:cs="Arial"/>
                    <w:b/>
                  </w:rPr>
                </w:rPrChange>
              </w:rPr>
            </w:pPr>
            <w:ins w:id="143" w:author="Elizalde Durán Martha" w:date="2017-07-10T14:03:00Z">
              <w:r w:rsidRPr="001C2BB3">
                <w:rPr>
                  <w:rFonts w:ascii="Arial" w:hAnsi="Arial" w:cs="Arial"/>
                  <w:b/>
                  <w:sz w:val="20"/>
                  <w:szCs w:val="20"/>
                  <w:rPrChange w:id="144" w:author="Elizalde Durán Martha" w:date="2017-07-10T14:03:00Z">
                    <w:rPr>
                      <w:rFonts w:ascii="Arial" w:hAnsi="Arial" w:cs="Arial"/>
                      <w:b/>
                    </w:rPr>
                  </w:rPrChange>
                </w:rPr>
                <w:t>Total de tiempo:</w:t>
              </w:r>
            </w:ins>
          </w:p>
        </w:tc>
        <w:tc>
          <w:tcPr>
            <w:tcW w:w="3046" w:type="dxa"/>
            <w:gridSpan w:val="3"/>
            <w:shd w:val="clear" w:color="auto" w:fill="A6A6A6" w:themeFill="background1" w:themeFillShade="A6"/>
            <w:tcPrChange w:id="145" w:author="Elizalde Durán Martha" w:date="2017-07-21T17:41:00Z">
              <w:tcPr>
                <w:tcW w:w="1758" w:type="dxa"/>
                <w:gridSpan w:val="2"/>
                <w:shd w:val="clear" w:color="auto" w:fill="A6A6A6" w:themeFill="background1" w:themeFillShade="A6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146" w:author="Elizalde Durán Martha" w:date="2017-07-10T14:03:00Z"/>
                <w:rFonts w:ascii="Arial" w:hAnsi="Arial" w:cs="Arial"/>
                <w:b/>
                <w:sz w:val="20"/>
                <w:szCs w:val="20"/>
                <w:rPrChange w:id="147" w:author="Elizalde Durán Martha" w:date="2017-07-10T14:03:00Z">
                  <w:rPr>
                    <w:ins w:id="148" w:author="Elizalde Durán Martha" w:date="2017-07-10T14:03:00Z"/>
                    <w:rFonts w:ascii="Arial" w:hAnsi="Arial" w:cs="Arial"/>
                    <w:b/>
                  </w:rPr>
                </w:rPrChange>
              </w:rPr>
            </w:pPr>
            <w:ins w:id="149" w:author="Elizalde Durán Martha" w:date="2017-07-10T14:03:00Z">
              <w:r>
                <w:rPr>
                  <w:rFonts w:ascii="Arial" w:hAnsi="Arial" w:cs="Arial"/>
                  <w:b/>
                  <w:sz w:val="20"/>
                  <w:szCs w:val="20"/>
                </w:rPr>
                <w:t>8</w:t>
              </w:r>
              <w:r w:rsidRPr="001C2BB3">
                <w:rPr>
                  <w:rFonts w:ascii="Arial" w:hAnsi="Arial" w:cs="Arial"/>
                  <w:b/>
                  <w:sz w:val="20"/>
                  <w:szCs w:val="20"/>
                  <w:rPrChange w:id="150" w:author="Elizalde Durán Martha" w:date="2017-07-10T14:03:00Z">
                    <w:rPr>
                      <w:rFonts w:ascii="Arial" w:hAnsi="Arial" w:cs="Arial"/>
                      <w:b/>
                    </w:rPr>
                  </w:rPrChange>
                </w:rPr>
                <w:t xml:space="preserve"> semanas</w:t>
              </w:r>
            </w:ins>
          </w:p>
        </w:tc>
      </w:tr>
      <w:tr w:rsidR="001C2BB3" w:rsidRPr="001C2BB3" w:rsidTr="00371251">
        <w:trPr>
          <w:trHeight w:val="487"/>
          <w:jc w:val="center"/>
          <w:ins w:id="151" w:author="Elizalde Durán Martha" w:date="2017-07-10T14:03:00Z"/>
          <w:trPrChange w:id="152" w:author="Elizalde Durán Martha" w:date="2017-07-21T17:41:00Z">
            <w:trPr>
              <w:gridAfter w:val="0"/>
              <w:jc w:val="center"/>
            </w:trPr>
          </w:trPrChange>
        </w:trPr>
        <w:tc>
          <w:tcPr>
            <w:tcW w:w="1696" w:type="dxa"/>
            <w:shd w:val="clear" w:color="auto" w:fill="C4BC96" w:themeFill="background2" w:themeFillShade="BF"/>
            <w:tcPrChange w:id="153" w:author="Elizalde Durán Martha" w:date="2017-07-21T17:41:00Z">
              <w:tcPr>
                <w:tcW w:w="1746" w:type="dxa"/>
                <w:shd w:val="clear" w:color="auto" w:fill="C4BC96" w:themeFill="background2" w:themeFillShade="BF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154" w:author="Elizalde Durán Martha" w:date="2017-07-10T14:03:00Z"/>
                <w:rFonts w:ascii="Arial" w:hAnsi="Arial" w:cs="Arial"/>
                <w:b/>
                <w:sz w:val="20"/>
                <w:szCs w:val="20"/>
                <w:rPrChange w:id="155" w:author="Elizalde Durán Martha" w:date="2017-07-10T14:03:00Z">
                  <w:rPr>
                    <w:ins w:id="156" w:author="Elizalde Durán Martha" w:date="2017-07-10T14:03:00Z"/>
                    <w:rFonts w:ascii="Arial" w:hAnsi="Arial" w:cs="Arial"/>
                    <w:b/>
                  </w:rPr>
                </w:rPrChange>
              </w:rPr>
            </w:pPr>
          </w:p>
        </w:tc>
        <w:tc>
          <w:tcPr>
            <w:tcW w:w="2681" w:type="dxa"/>
            <w:shd w:val="clear" w:color="auto" w:fill="C4BC96" w:themeFill="background2" w:themeFillShade="BF"/>
            <w:tcPrChange w:id="157" w:author="Elizalde Durán Martha" w:date="2017-07-21T17:41:00Z">
              <w:tcPr>
                <w:tcW w:w="2707" w:type="dxa"/>
                <w:gridSpan w:val="2"/>
                <w:shd w:val="clear" w:color="auto" w:fill="C4BC96" w:themeFill="background2" w:themeFillShade="BF"/>
              </w:tcPr>
            </w:tcPrChange>
          </w:tcPr>
          <w:p w:rsidR="001C2BB3" w:rsidRPr="001C2BB3" w:rsidRDefault="001C2BB3" w:rsidP="001C2BB3">
            <w:pPr>
              <w:spacing w:after="200" w:line="276" w:lineRule="auto"/>
              <w:rPr>
                <w:ins w:id="158" w:author="Elizalde Durán Martha" w:date="2017-07-10T14:03:00Z"/>
                <w:rFonts w:ascii="Arial" w:hAnsi="Arial" w:cs="Arial"/>
                <w:b/>
                <w:sz w:val="20"/>
                <w:szCs w:val="20"/>
                <w:rPrChange w:id="159" w:author="Elizalde Durán Martha" w:date="2017-07-10T14:03:00Z">
                  <w:rPr>
                    <w:ins w:id="160" w:author="Elizalde Durán Martha" w:date="2017-07-10T14:03:00Z"/>
                    <w:rFonts w:ascii="Arial" w:hAnsi="Arial" w:cs="Arial"/>
                    <w:b/>
                  </w:rPr>
                </w:rPrChange>
              </w:rPr>
            </w:pPr>
            <w:ins w:id="161" w:author="Elizalde Durán Martha" w:date="2017-07-10T14:03:00Z">
              <w:r w:rsidRPr="001C2BB3">
                <w:rPr>
                  <w:rFonts w:ascii="Arial" w:hAnsi="Arial" w:cs="Arial"/>
                  <w:b/>
                  <w:sz w:val="20"/>
                  <w:szCs w:val="20"/>
                  <w:rPrChange w:id="162" w:author="Elizalde Durán Martha" w:date="2017-07-10T14:03:00Z">
                    <w:rPr>
                      <w:rFonts w:ascii="Arial" w:hAnsi="Arial" w:cs="Arial"/>
                      <w:b/>
                    </w:rPr>
                  </w:rPrChange>
                </w:rPr>
                <w:t>Costo total:</w:t>
              </w:r>
            </w:ins>
          </w:p>
        </w:tc>
        <w:tc>
          <w:tcPr>
            <w:tcW w:w="3046" w:type="dxa"/>
            <w:gridSpan w:val="3"/>
            <w:shd w:val="clear" w:color="auto" w:fill="C4BC96" w:themeFill="background2" w:themeFillShade="BF"/>
            <w:tcPrChange w:id="163" w:author="Elizalde Durán Martha" w:date="2017-07-21T17:41:00Z">
              <w:tcPr>
                <w:tcW w:w="1758" w:type="dxa"/>
                <w:gridSpan w:val="2"/>
                <w:shd w:val="clear" w:color="auto" w:fill="C4BC96" w:themeFill="background2" w:themeFillShade="BF"/>
              </w:tcPr>
            </w:tcPrChange>
          </w:tcPr>
          <w:p w:rsidR="001C2BB3" w:rsidRPr="001C2BB3" w:rsidRDefault="00371251" w:rsidP="001C2BB3">
            <w:pPr>
              <w:spacing w:after="200" w:line="276" w:lineRule="auto"/>
              <w:rPr>
                <w:ins w:id="164" w:author="Elizalde Durán Martha" w:date="2017-07-10T14:03:00Z"/>
                <w:rFonts w:ascii="Arial" w:hAnsi="Arial" w:cs="Arial"/>
                <w:b/>
                <w:sz w:val="20"/>
                <w:szCs w:val="20"/>
                <w:rPrChange w:id="165" w:author="Elizalde Durán Martha" w:date="2017-07-10T14:03:00Z">
                  <w:rPr>
                    <w:ins w:id="166" w:author="Elizalde Durán Martha" w:date="2017-07-10T14:03:00Z"/>
                    <w:rFonts w:ascii="Arial" w:hAnsi="Arial" w:cs="Arial"/>
                    <w:b/>
                  </w:rPr>
                </w:rPrChange>
              </w:rPr>
            </w:pPr>
            <w:ins w:id="167" w:author="Elizalde Durán Martha" w:date="2017-07-10T14:03:00Z">
              <w:r>
                <w:rPr>
                  <w:rFonts w:ascii="Arial" w:hAnsi="Arial" w:cs="Arial"/>
                  <w:b/>
                  <w:sz w:val="20"/>
                  <w:szCs w:val="20"/>
                </w:rPr>
                <w:t>$ 75</w:t>
              </w:r>
              <w:r w:rsidR="001C2BB3" w:rsidRPr="001C2BB3">
                <w:rPr>
                  <w:rFonts w:ascii="Arial" w:hAnsi="Arial" w:cs="Arial"/>
                  <w:b/>
                  <w:sz w:val="20"/>
                  <w:szCs w:val="20"/>
                  <w:rPrChange w:id="168" w:author="Elizalde Durán Martha" w:date="2017-07-10T14:03:00Z">
                    <w:rPr>
                      <w:rFonts w:ascii="Arial" w:hAnsi="Arial" w:cs="Arial"/>
                      <w:b/>
                    </w:rPr>
                  </w:rPrChange>
                </w:rPr>
                <w:t>,000</w:t>
              </w:r>
            </w:ins>
            <w:ins w:id="169" w:author="Elizalde Durán Martha" w:date="2017-07-10T14:06:00Z">
              <w:r w:rsidR="001C2BB3">
                <w:rPr>
                  <w:rFonts w:ascii="Arial" w:hAnsi="Arial" w:cs="Arial"/>
                  <w:b/>
                  <w:sz w:val="20"/>
                  <w:szCs w:val="20"/>
                </w:rPr>
                <w:t>.</w:t>
              </w:r>
            </w:ins>
            <w:ins w:id="170" w:author="Elizalde Durán Martha" w:date="2017-07-10T14:03:00Z">
              <w:r w:rsidR="001C2BB3" w:rsidRPr="001C2BB3">
                <w:rPr>
                  <w:rFonts w:ascii="Arial" w:hAnsi="Arial" w:cs="Arial"/>
                  <w:b/>
                  <w:sz w:val="20"/>
                  <w:szCs w:val="20"/>
                  <w:rPrChange w:id="171" w:author="Elizalde Durán Martha" w:date="2017-07-10T14:03:00Z">
                    <w:rPr>
                      <w:rFonts w:ascii="Arial" w:hAnsi="Arial" w:cs="Arial"/>
                      <w:b/>
                    </w:rPr>
                  </w:rPrChange>
                </w:rPr>
                <w:t>00 pesos más IVA</w:t>
              </w:r>
            </w:ins>
          </w:p>
        </w:tc>
      </w:tr>
    </w:tbl>
    <w:p w:rsidR="00606DD7" w:rsidRDefault="00606DD7" w:rsidP="00314595">
      <w:pPr>
        <w:rPr>
          <w:ins w:id="172" w:author="Elizalde Durán Martha" w:date="2017-07-10T14:09:00Z"/>
          <w:rFonts w:ascii="Arial" w:hAnsi="Arial" w:cs="Arial"/>
          <w:b/>
          <w:sz w:val="20"/>
          <w:szCs w:val="20"/>
        </w:rPr>
      </w:pPr>
    </w:p>
    <w:p w:rsidR="001C2BB3" w:rsidRDefault="001C2BB3" w:rsidP="00314595">
      <w:pPr>
        <w:rPr>
          <w:ins w:id="173" w:author="Elizalde Durán Martha" w:date="2017-07-10T14:10:00Z"/>
          <w:rFonts w:ascii="Arial" w:hAnsi="Arial" w:cs="Arial"/>
          <w:b/>
          <w:sz w:val="20"/>
          <w:szCs w:val="20"/>
        </w:rPr>
      </w:pPr>
    </w:p>
    <w:p w:rsidR="001C2BB3" w:rsidRPr="001C2BB3" w:rsidRDefault="001C2BB3" w:rsidP="00314595">
      <w:pPr>
        <w:rPr>
          <w:ins w:id="174" w:author="Elizalde Durán Martha" w:date="2017-07-10T14:09:00Z"/>
          <w:rFonts w:ascii="Arial" w:hAnsi="Arial" w:cs="Arial"/>
          <w:b/>
          <w:rPrChange w:id="175" w:author="Elizalde Durán Martha" w:date="2017-07-10T14:11:00Z">
            <w:rPr>
              <w:ins w:id="176" w:author="Elizalde Durán Martha" w:date="2017-07-10T14:09:00Z"/>
              <w:rFonts w:ascii="Arial" w:hAnsi="Arial" w:cs="Arial"/>
              <w:b/>
              <w:sz w:val="20"/>
              <w:szCs w:val="20"/>
            </w:rPr>
          </w:rPrChange>
        </w:rPr>
      </w:pPr>
      <w:ins w:id="177" w:author="Elizalde Durán Martha" w:date="2017-07-10T14:10:00Z">
        <w:r w:rsidRPr="001C2BB3">
          <w:rPr>
            <w:rFonts w:ascii="Arial" w:hAnsi="Arial" w:cs="Arial"/>
            <w:b/>
            <w:rPrChange w:id="178" w:author="Elizalde Durán Martha" w:date="2017-07-10T14:11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Propuesta 3:</w:t>
        </w:r>
      </w:ins>
    </w:p>
    <w:p w:rsidR="001C2BB3" w:rsidRPr="001C2BB3" w:rsidRDefault="001C2BB3" w:rsidP="001C2BB3">
      <w:pPr>
        <w:rPr>
          <w:ins w:id="179" w:author="Elizalde Durán Martha" w:date="2017-07-10T14:10:00Z"/>
          <w:rFonts w:ascii="Arial" w:hAnsi="Arial" w:cs="Arial"/>
          <w:b/>
          <w:rPrChange w:id="180" w:author="Elizalde Durán Martha" w:date="2017-07-10T14:11:00Z">
            <w:rPr>
              <w:ins w:id="181" w:author="Elizalde Durán Martha" w:date="2017-07-10T14:10:00Z"/>
              <w:rFonts w:ascii="Arial" w:hAnsi="Arial" w:cs="Arial"/>
              <w:b/>
              <w:sz w:val="20"/>
              <w:szCs w:val="20"/>
            </w:rPr>
          </w:rPrChange>
        </w:rPr>
      </w:pPr>
      <w:ins w:id="182" w:author="Elizalde Durán Martha" w:date="2017-07-10T14:10:00Z">
        <w:r w:rsidRPr="001C2BB3">
          <w:rPr>
            <w:rFonts w:ascii="Arial" w:hAnsi="Arial" w:cs="Arial"/>
            <w:b/>
            <w:rPrChange w:id="183" w:author="Elizalde Durán Martha" w:date="2017-07-10T14:11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- Elaboración del Informe de Sustentabilidad, metodología G4.</w:t>
        </w:r>
      </w:ins>
    </w:p>
    <w:p w:rsidR="001C2BB3" w:rsidRDefault="001C2BB3" w:rsidP="001C2BB3">
      <w:pPr>
        <w:rPr>
          <w:ins w:id="184" w:author="Elizalde Durán Martha" w:date="2017-07-10T14:12:00Z"/>
          <w:rFonts w:ascii="Arial" w:hAnsi="Arial" w:cs="Arial"/>
          <w:b/>
        </w:rPr>
      </w:pPr>
      <w:ins w:id="185" w:author="Elizalde Durán Martha" w:date="2017-07-10T14:10:00Z">
        <w:r w:rsidRPr="001C2BB3">
          <w:rPr>
            <w:rFonts w:ascii="Arial" w:hAnsi="Arial" w:cs="Arial"/>
            <w:b/>
            <w:rPrChange w:id="186" w:author="Elizalde Durán Martha" w:date="2017-07-10T14:11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- Diseño del Informe de sustentabilidad en formato PDF y en formato página web.</w:t>
        </w:r>
      </w:ins>
    </w:p>
    <w:p w:rsidR="001C2BB3" w:rsidRPr="001C2BB3" w:rsidRDefault="001C2BB3" w:rsidP="001C2BB3">
      <w:pPr>
        <w:rPr>
          <w:ins w:id="187" w:author="Elizalde Durán Martha" w:date="2017-07-10T14:10:00Z"/>
          <w:rFonts w:ascii="Arial" w:hAnsi="Arial" w:cs="Arial"/>
          <w:b/>
          <w:rPrChange w:id="188" w:author="Elizalde Durán Martha" w:date="2017-07-10T14:11:00Z">
            <w:rPr>
              <w:ins w:id="189" w:author="Elizalde Durán Martha" w:date="2017-07-10T14:10:00Z"/>
              <w:rFonts w:ascii="Arial" w:hAnsi="Arial" w:cs="Arial"/>
              <w:b/>
              <w:sz w:val="20"/>
              <w:szCs w:val="20"/>
            </w:rPr>
          </w:rPrChange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46"/>
        <w:gridCol w:w="2707"/>
        <w:gridCol w:w="1758"/>
      </w:tblGrid>
      <w:tr w:rsidR="001C2BB3" w:rsidRPr="001C2BB3" w:rsidTr="00024508">
        <w:trPr>
          <w:jc w:val="center"/>
          <w:ins w:id="190" w:author="Elizalde Durán Martha" w:date="2017-07-10T14:12:00Z"/>
        </w:trPr>
        <w:tc>
          <w:tcPr>
            <w:tcW w:w="1746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191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192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Actividad</w:t>
              </w:r>
            </w:ins>
          </w:p>
        </w:tc>
        <w:tc>
          <w:tcPr>
            <w:tcW w:w="2707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193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194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Breve Descripción</w:t>
              </w:r>
            </w:ins>
          </w:p>
        </w:tc>
        <w:tc>
          <w:tcPr>
            <w:tcW w:w="1758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195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196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Tiempos</w:t>
              </w:r>
            </w:ins>
          </w:p>
        </w:tc>
      </w:tr>
      <w:tr w:rsidR="001C2BB3" w:rsidRPr="001C2BB3" w:rsidTr="00024508">
        <w:trPr>
          <w:jc w:val="center"/>
          <w:ins w:id="197" w:author="Elizalde Durán Martha" w:date="2017-07-10T14:12:00Z"/>
        </w:trPr>
        <w:tc>
          <w:tcPr>
            <w:tcW w:w="1746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198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7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199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58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200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2BB3" w:rsidRPr="001C2BB3" w:rsidTr="00024508">
        <w:trPr>
          <w:jc w:val="center"/>
          <w:ins w:id="201" w:author="Elizalde Durán Martha" w:date="2017-07-10T14:12:00Z"/>
        </w:trPr>
        <w:tc>
          <w:tcPr>
            <w:tcW w:w="1746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202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03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- Elaboración del Informe de Sustentabilidad, metodología G4.</w:t>
              </w:r>
            </w:ins>
          </w:p>
        </w:tc>
        <w:tc>
          <w:tcPr>
            <w:tcW w:w="2707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204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05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 xml:space="preserve">Revisión de la información, establecimiento de indicadores, identificación de información, elaboración de matrices. Redacción. </w:t>
              </w:r>
            </w:ins>
          </w:p>
        </w:tc>
        <w:tc>
          <w:tcPr>
            <w:tcW w:w="1758" w:type="dxa"/>
          </w:tcPr>
          <w:p w:rsidR="001C2BB3" w:rsidRPr="001C2BB3" w:rsidRDefault="00810FFA" w:rsidP="001C2BB3">
            <w:pPr>
              <w:spacing w:after="200" w:line="276" w:lineRule="auto"/>
              <w:rPr>
                <w:ins w:id="206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07" w:author="Elizalde Durán Martha" w:date="2017-07-10T14:12:00Z">
              <w:r>
                <w:rPr>
                  <w:rFonts w:ascii="Arial" w:hAnsi="Arial" w:cs="Arial"/>
                  <w:b/>
                  <w:sz w:val="20"/>
                  <w:szCs w:val="20"/>
                </w:rPr>
                <w:t>7</w:t>
              </w:r>
              <w:r w:rsidR="001C2BB3" w:rsidRPr="001C2BB3">
                <w:rPr>
                  <w:rFonts w:ascii="Arial" w:hAnsi="Arial" w:cs="Arial"/>
                  <w:b/>
                  <w:sz w:val="20"/>
                  <w:szCs w:val="20"/>
                </w:rPr>
                <w:t xml:space="preserve"> seman</w:t>
              </w:r>
            </w:ins>
            <w:ins w:id="208" w:author="Elizalde Durán Martha" w:date="2017-07-10T14:13:00Z">
              <w:r>
                <w:rPr>
                  <w:rFonts w:ascii="Arial" w:hAnsi="Arial" w:cs="Arial"/>
                  <w:b/>
                  <w:sz w:val="20"/>
                  <w:szCs w:val="20"/>
                </w:rPr>
                <w:t>a</w:t>
              </w:r>
            </w:ins>
            <w:ins w:id="209" w:author="Elizalde Durán Martha" w:date="2017-07-10T14:12:00Z">
              <w:r w:rsidR="001C2BB3" w:rsidRPr="001C2BB3">
                <w:rPr>
                  <w:rFonts w:ascii="Arial" w:hAnsi="Arial" w:cs="Arial"/>
                  <w:b/>
                  <w:sz w:val="20"/>
                  <w:szCs w:val="20"/>
                </w:rPr>
                <w:t>s</w:t>
              </w:r>
            </w:ins>
          </w:p>
        </w:tc>
      </w:tr>
      <w:tr w:rsidR="001C2BB3" w:rsidRPr="001C2BB3" w:rsidTr="00024508">
        <w:trPr>
          <w:jc w:val="center"/>
          <w:ins w:id="210" w:author="Elizalde Durán Martha" w:date="2017-07-10T14:12:00Z"/>
        </w:trPr>
        <w:tc>
          <w:tcPr>
            <w:tcW w:w="1746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211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12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lastRenderedPageBreak/>
                <w:t>Diseño en formato PDF y WEB</w:t>
              </w:r>
            </w:ins>
          </w:p>
        </w:tc>
        <w:tc>
          <w:tcPr>
            <w:tcW w:w="2707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213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14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Diseño, planteamiento y 2 correcciones.</w:t>
              </w:r>
            </w:ins>
          </w:p>
        </w:tc>
        <w:tc>
          <w:tcPr>
            <w:tcW w:w="1758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215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16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3 semanas</w:t>
              </w:r>
            </w:ins>
          </w:p>
        </w:tc>
      </w:tr>
      <w:tr w:rsidR="001C2BB3" w:rsidRPr="001C2BB3" w:rsidTr="00024508">
        <w:trPr>
          <w:jc w:val="center"/>
          <w:ins w:id="217" w:author="Elizalde Durán Martha" w:date="2017-07-10T14:12:00Z"/>
        </w:trPr>
        <w:tc>
          <w:tcPr>
            <w:tcW w:w="1746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218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19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 xml:space="preserve">Matriz </w:t>
              </w:r>
            </w:ins>
          </w:p>
        </w:tc>
        <w:tc>
          <w:tcPr>
            <w:tcW w:w="2707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220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21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A partir de la información recolectada y procesada, el CLARES entregaría la valoración del impacto social del proyecto.</w:t>
              </w:r>
            </w:ins>
          </w:p>
        </w:tc>
        <w:tc>
          <w:tcPr>
            <w:tcW w:w="1758" w:type="dxa"/>
          </w:tcPr>
          <w:p w:rsidR="001C2BB3" w:rsidRPr="001C2BB3" w:rsidRDefault="001C2BB3" w:rsidP="001C2BB3">
            <w:pPr>
              <w:spacing w:after="200" w:line="276" w:lineRule="auto"/>
              <w:rPr>
                <w:ins w:id="222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23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2 semanas</w:t>
              </w:r>
            </w:ins>
          </w:p>
        </w:tc>
      </w:tr>
      <w:tr w:rsidR="00371251" w:rsidRPr="001C2BB3" w:rsidTr="00024508">
        <w:trPr>
          <w:trHeight w:val="70"/>
          <w:jc w:val="center"/>
          <w:ins w:id="224" w:author="Elizalde Durán Martha" w:date="2017-07-10T14:12:00Z"/>
        </w:trPr>
        <w:tc>
          <w:tcPr>
            <w:tcW w:w="1746" w:type="dxa"/>
          </w:tcPr>
          <w:p w:rsidR="00371251" w:rsidRPr="001C2BB3" w:rsidRDefault="00371251" w:rsidP="00371251">
            <w:pPr>
              <w:spacing w:after="200" w:line="276" w:lineRule="auto"/>
              <w:rPr>
                <w:ins w:id="225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26" w:author="Elizalde Durán Martha" w:date="2017-07-21T17:42:00Z">
              <w:r w:rsidRPr="00AF68BE">
                <w:t>Traducción al inglés del informe</w:t>
              </w:r>
            </w:ins>
          </w:p>
        </w:tc>
        <w:tc>
          <w:tcPr>
            <w:tcW w:w="2707" w:type="dxa"/>
          </w:tcPr>
          <w:p w:rsidR="00371251" w:rsidRPr="001C2BB3" w:rsidRDefault="00371251" w:rsidP="00371251">
            <w:pPr>
              <w:spacing w:after="200" w:line="276" w:lineRule="auto"/>
              <w:rPr>
                <w:ins w:id="227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58" w:type="dxa"/>
          </w:tcPr>
          <w:p w:rsidR="00371251" w:rsidRPr="001C2BB3" w:rsidRDefault="00371251" w:rsidP="00371251">
            <w:pPr>
              <w:spacing w:after="200" w:line="276" w:lineRule="auto"/>
              <w:rPr>
                <w:ins w:id="228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29" w:author="Elizalde Durán Martha" w:date="2017-07-21T17:42:00Z">
              <w:r w:rsidRPr="00AF68BE">
                <w:t>2 semanas</w:t>
              </w:r>
            </w:ins>
          </w:p>
        </w:tc>
      </w:tr>
      <w:tr w:rsidR="00371251" w:rsidRPr="001C2BB3" w:rsidTr="00024508">
        <w:trPr>
          <w:jc w:val="center"/>
          <w:ins w:id="230" w:author="Elizalde Durán Martha" w:date="2017-07-10T14:12:00Z"/>
        </w:trPr>
        <w:tc>
          <w:tcPr>
            <w:tcW w:w="1746" w:type="dxa"/>
          </w:tcPr>
          <w:p w:rsidR="00371251" w:rsidRPr="001C2BB3" w:rsidRDefault="00371251" w:rsidP="00371251">
            <w:pPr>
              <w:spacing w:after="200" w:line="276" w:lineRule="auto"/>
              <w:rPr>
                <w:ins w:id="231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32" w:author="Elizalde Durán Martha" w:date="2017-07-21T17:42:00Z">
              <w:r w:rsidRPr="00AF68BE">
                <w:t xml:space="preserve">2 talleres de </w:t>
              </w:r>
              <w:proofErr w:type="spellStart"/>
              <w:r w:rsidRPr="00AF68BE">
                <w:t>kick</w:t>
              </w:r>
              <w:proofErr w:type="spellEnd"/>
              <w:r w:rsidRPr="00AF68BE">
                <w:t>-off o capacitación</w:t>
              </w:r>
            </w:ins>
          </w:p>
        </w:tc>
        <w:tc>
          <w:tcPr>
            <w:tcW w:w="2707" w:type="dxa"/>
          </w:tcPr>
          <w:p w:rsidR="00371251" w:rsidRPr="001C2BB3" w:rsidRDefault="00371251" w:rsidP="00371251">
            <w:pPr>
              <w:spacing w:after="200" w:line="276" w:lineRule="auto"/>
              <w:rPr>
                <w:ins w:id="233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34" w:author="Elizalde Durán Martha" w:date="2017-07-21T17:42:00Z">
              <w:r w:rsidRPr="00AF68BE">
                <w:t>Al nivel que sugieran</w:t>
              </w:r>
            </w:ins>
          </w:p>
        </w:tc>
        <w:tc>
          <w:tcPr>
            <w:tcW w:w="1758" w:type="dxa"/>
          </w:tcPr>
          <w:p w:rsidR="00371251" w:rsidRPr="001C2BB3" w:rsidRDefault="00371251" w:rsidP="00371251">
            <w:pPr>
              <w:spacing w:after="200" w:line="276" w:lineRule="auto"/>
              <w:rPr>
                <w:ins w:id="235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2BB3" w:rsidRPr="001C2BB3" w:rsidTr="00024508">
        <w:trPr>
          <w:jc w:val="center"/>
          <w:ins w:id="236" w:author="Elizalde Durán Martha" w:date="2017-07-10T14:12:00Z"/>
        </w:trPr>
        <w:tc>
          <w:tcPr>
            <w:tcW w:w="1746" w:type="dxa"/>
            <w:shd w:val="clear" w:color="auto" w:fill="A6A6A6" w:themeFill="background1" w:themeFillShade="A6"/>
          </w:tcPr>
          <w:p w:rsidR="001C2BB3" w:rsidRPr="001C2BB3" w:rsidRDefault="001C2BB3" w:rsidP="001C2BB3">
            <w:pPr>
              <w:spacing w:after="200" w:line="276" w:lineRule="auto"/>
              <w:rPr>
                <w:ins w:id="237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A6A6A6" w:themeFill="background1" w:themeFillShade="A6"/>
          </w:tcPr>
          <w:p w:rsidR="001C2BB3" w:rsidRPr="001C2BB3" w:rsidRDefault="001C2BB3" w:rsidP="001C2BB3">
            <w:pPr>
              <w:spacing w:after="200" w:line="276" w:lineRule="auto"/>
              <w:rPr>
                <w:ins w:id="238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39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Total de tiempo:</w:t>
              </w:r>
            </w:ins>
          </w:p>
        </w:tc>
        <w:tc>
          <w:tcPr>
            <w:tcW w:w="1758" w:type="dxa"/>
            <w:shd w:val="clear" w:color="auto" w:fill="A6A6A6" w:themeFill="background1" w:themeFillShade="A6"/>
          </w:tcPr>
          <w:p w:rsidR="001C2BB3" w:rsidRPr="001C2BB3" w:rsidRDefault="001C2BB3" w:rsidP="001C2BB3">
            <w:pPr>
              <w:spacing w:after="200" w:line="276" w:lineRule="auto"/>
              <w:rPr>
                <w:ins w:id="240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41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10 semanas</w:t>
              </w:r>
            </w:ins>
          </w:p>
        </w:tc>
      </w:tr>
      <w:tr w:rsidR="001C2BB3" w:rsidRPr="001C2BB3" w:rsidTr="00024508">
        <w:trPr>
          <w:jc w:val="center"/>
          <w:ins w:id="242" w:author="Elizalde Durán Martha" w:date="2017-07-10T14:12:00Z"/>
        </w:trPr>
        <w:tc>
          <w:tcPr>
            <w:tcW w:w="1746" w:type="dxa"/>
            <w:shd w:val="clear" w:color="auto" w:fill="C4BC96" w:themeFill="background2" w:themeFillShade="BF"/>
          </w:tcPr>
          <w:p w:rsidR="001C2BB3" w:rsidRPr="001C2BB3" w:rsidRDefault="001C2BB3" w:rsidP="001C2BB3">
            <w:pPr>
              <w:spacing w:after="200" w:line="276" w:lineRule="auto"/>
              <w:rPr>
                <w:ins w:id="243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C4BC96" w:themeFill="background2" w:themeFillShade="BF"/>
          </w:tcPr>
          <w:p w:rsidR="001C2BB3" w:rsidRPr="001C2BB3" w:rsidRDefault="001C2BB3" w:rsidP="001C2BB3">
            <w:pPr>
              <w:spacing w:after="200" w:line="276" w:lineRule="auto"/>
              <w:rPr>
                <w:ins w:id="244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45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Costo total:</w:t>
              </w:r>
            </w:ins>
          </w:p>
        </w:tc>
        <w:tc>
          <w:tcPr>
            <w:tcW w:w="1758" w:type="dxa"/>
            <w:shd w:val="clear" w:color="auto" w:fill="C4BC96" w:themeFill="background2" w:themeFillShade="BF"/>
          </w:tcPr>
          <w:p w:rsidR="001C2BB3" w:rsidRPr="001C2BB3" w:rsidRDefault="001C2BB3" w:rsidP="001C2BB3">
            <w:pPr>
              <w:spacing w:after="200" w:line="276" w:lineRule="auto"/>
              <w:rPr>
                <w:ins w:id="246" w:author="Elizalde Durán Martha" w:date="2017-07-10T14:12:00Z"/>
                <w:rFonts w:ascii="Arial" w:hAnsi="Arial" w:cs="Arial"/>
                <w:b/>
                <w:sz w:val="20"/>
                <w:szCs w:val="20"/>
              </w:rPr>
            </w:pPr>
            <w:ins w:id="247" w:author="Elizalde Durán Martha" w:date="2017-07-10T14:12:00Z"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$ 1</w:t>
              </w:r>
              <w:r w:rsidR="00371251">
                <w:rPr>
                  <w:rFonts w:ascii="Arial" w:hAnsi="Arial" w:cs="Arial"/>
                  <w:b/>
                  <w:sz w:val="20"/>
                  <w:szCs w:val="20"/>
                </w:rPr>
                <w:t>95</w:t>
              </w:r>
              <w:r w:rsidRPr="001C2BB3">
                <w:rPr>
                  <w:rFonts w:ascii="Arial" w:hAnsi="Arial" w:cs="Arial"/>
                  <w:b/>
                  <w:sz w:val="20"/>
                  <w:szCs w:val="20"/>
                </w:rPr>
                <w:t>,000.00 pesos más IVA</w:t>
              </w:r>
            </w:ins>
          </w:p>
        </w:tc>
      </w:tr>
    </w:tbl>
    <w:p w:rsidR="001C2BB3" w:rsidRPr="001C2BB3" w:rsidRDefault="001C2BB3" w:rsidP="00314595">
      <w:pPr>
        <w:rPr>
          <w:rFonts w:ascii="Arial" w:hAnsi="Arial" w:cs="Arial"/>
          <w:b/>
          <w:sz w:val="20"/>
          <w:szCs w:val="20"/>
          <w:rPrChange w:id="248" w:author="Elizalde Durán Martha" w:date="2017-07-10T14:03:00Z">
            <w:rPr>
              <w:rFonts w:ascii="Arial" w:hAnsi="Arial" w:cs="Arial"/>
              <w:b/>
            </w:rPr>
          </w:rPrChange>
        </w:rPr>
      </w:pPr>
    </w:p>
    <w:p w:rsidR="00D86FB8" w:rsidRDefault="00D86FB8" w:rsidP="00314595">
      <w:pPr>
        <w:rPr>
          <w:ins w:id="249" w:author="Elizalde Durán Martha" w:date="2017-07-25T09:25:00Z"/>
          <w:rFonts w:ascii="Arial" w:hAnsi="Arial" w:cs="Arial"/>
          <w:b/>
        </w:rPr>
      </w:pPr>
    </w:p>
    <w:p w:rsidR="00BC6724" w:rsidRDefault="00BC6724" w:rsidP="00314595">
      <w:pPr>
        <w:rPr>
          <w:ins w:id="250" w:author="Elizalde Durán Martha" w:date="2017-07-25T09:25:00Z"/>
          <w:rFonts w:ascii="Arial" w:hAnsi="Arial" w:cs="Arial"/>
          <w:b/>
        </w:rPr>
      </w:pPr>
    </w:p>
    <w:p w:rsidR="00BC6724" w:rsidRDefault="00BC6724" w:rsidP="00314595">
      <w:pPr>
        <w:rPr>
          <w:ins w:id="251" w:author="Elizalde Durán Martha" w:date="2017-07-25T09:26:00Z"/>
          <w:rFonts w:ascii="Arial" w:hAnsi="Arial" w:cs="Arial"/>
          <w:b/>
        </w:rPr>
      </w:pPr>
      <w:ins w:id="252" w:author="Elizalde Durán Martha" w:date="2017-07-25T09:25:00Z">
        <w:r>
          <w:rPr>
            <w:rFonts w:ascii="Arial" w:hAnsi="Arial" w:cs="Arial"/>
            <w:b/>
          </w:rPr>
          <w:t xml:space="preserve">Revisión del Estudio </w:t>
        </w:r>
      </w:ins>
      <w:ins w:id="253" w:author="Elizalde Durán Martha" w:date="2017-07-25T09:26:00Z">
        <w:r>
          <w:rPr>
            <w:rFonts w:ascii="Arial" w:hAnsi="Arial" w:cs="Arial"/>
            <w:b/>
          </w:rPr>
          <w:t>de Materialidad:</w:t>
        </w:r>
      </w:ins>
    </w:p>
    <w:p w:rsidR="00BC6724" w:rsidRDefault="00BC6724" w:rsidP="00314595">
      <w:pPr>
        <w:rPr>
          <w:ins w:id="254" w:author="Elizalde Durán Martha" w:date="2017-07-25T09:30:00Z"/>
          <w:rFonts w:ascii="Arial" w:hAnsi="Arial" w:cs="Arial"/>
        </w:rPr>
      </w:pPr>
      <w:ins w:id="255" w:author="Elizalde Durán Martha" w:date="2017-07-25T09:26:00Z">
        <w:r w:rsidRPr="00BC6724">
          <w:rPr>
            <w:rFonts w:ascii="Arial" w:hAnsi="Arial" w:cs="Arial"/>
            <w:rPrChange w:id="256" w:author="Elizalde Durán Martha" w:date="2017-07-25T09:29:00Z">
              <w:rPr>
                <w:rFonts w:ascii="Arial" w:hAnsi="Arial" w:cs="Arial"/>
                <w:b/>
              </w:rPr>
            </w:rPrChange>
          </w:rPr>
          <w:t>A partir de la versión anterior (2013) se desarrollar</w:t>
        </w:r>
      </w:ins>
      <w:ins w:id="257" w:author="Elizalde Durán Martha" w:date="2017-07-25T09:27:00Z">
        <w:r w:rsidRPr="00BC6724">
          <w:rPr>
            <w:rFonts w:ascii="Arial" w:hAnsi="Arial" w:cs="Arial"/>
            <w:rPrChange w:id="258" w:author="Elizalde Durán Martha" w:date="2017-07-25T09:29:00Z">
              <w:rPr>
                <w:rFonts w:ascii="Arial" w:hAnsi="Arial" w:cs="Arial"/>
                <w:b/>
              </w:rPr>
            </w:rPrChange>
          </w:rPr>
          <w:t>á un mapeo de los grupos de interés actuale</w:t>
        </w:r>
        <w:r>
          <w:rPr>
            <w:rFonts w:ascii="Arial" w:hAnsi="Arial" w:cs="Arial"/>
          </w:rPr>
          <w:t>s, una ronda de entrevistas</w:t>
        </w:r>
      </w:ins>
      <w:ins w:id="259" w:author="Elizalde Durán Martha" w:date="2017-07-25T09:30:00Z">
        <w:r>
          <w:rPr>
            <w:rFonts w:ascii="Arial" w:hAnsi="Arial" w:cs="Arial"/>
          </w:rPr>
          <w:t xml:space="preserve"> y una exploración en medios que arrojen resultados previos a un estudio de materialidad completo a elaborarse en 2018.</w:t>
        </w:r>
      </w:ins>
    </w:p>
    <w:p w:rsidR="00BC6724" w:rsidRPr="00BC6724" w:rsidRDefault="00BC6724" w:rsidP="00314595">
      <w:pPr>
        <w:rPr>
          <w:rFonts w:ascii="Arial" w:hAnsi="Arial" w:cs="Arial"/>
          <w:b/>
        </w:rPr>
      </w:pPr>
      <w:ins w:id="260" w:author="Elizalde Durán Martha" w:date="2017-07-25T09:31:00Z">
        <w:r w:rsidRPr="00BC6724">
          <w:rPr>
            <w:rFonts w:ascii="Arial" w:hAnsi="Arial" w:cs="Arial"/>
            <w:b/>
            <w:rPrChange w:id="261" w:author="Elizalde Durán Martha" w:date="2017-07-25T09:31:00Z">
              <w:rPr>
                <w:rFonts w:ascii="Arial" w:hAnsi="Arial" w:cs="Arial"/>
              </w:rPr>
            </w:rPrChange>
          </w:rPr>
          <w:t xml:space="preserve">Costo: $60,000 </w:t>
        </w:r>
      </w:ins>
    </w:p>
    <w:p w:rsidR="00147956" w:rsidRPr="00B247B8" w:rsidRDefault="00147956" w:rsidP="00B24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B247B8">
        <w:rPr>
          <w:rFonts w:ascii="Arial" w:hAnsi="Arial" w:cs="Arial"/>
          <w:b/>
        </w:rPr>
        <w:t>Notas:</w:t>
      </w:r>
    </w:p>
    <w:p w:rsidR="00147956" w:rsidRPr="00B247B8" w:rsidDel="001C2BB3" w:rsidRDefault="00D86FB8" w:rsidP="00B247B8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262" w:author="Elizalde Durán Martha" w:date="2017-07-10T14:07:00Z"/>
          <w:rFonts w:ascii="Arial" w:hAnsi="Arial" w:cs="Arial"/>
          <w:b/>
        </w:rPr>
      </w:pPr>
      <w:del w:id="263" w:author="Elizalde Durán Martha" w:date="2017-07-10T14:07:00Z">
        <w:r w:rsidRPr="00B247B8" w:rsidDel="001C2BB3">
          <w:rPr>
            <w:rFonts w:ascii="Arial" w:hAnsi="Arial" w:cs="Arial"/>
          </w:rPr>
          <w:delText xml:space="preserve">Es un proceso de acompañamiento, el cual incluye </w:delText>
        </w:r>
        <w:r w:rsidRPr="00B247B8" w:rsidDel="001C2BB3">
          <w:rPr>
            <w:rFonts w:ascii="Arial" w:hAnsi="Arial" w:cs="Arial"/>
            <w:b/>
          </w:rPr>
          <w:delText xml:space="preserve">transmisión de conocimiento y trabajo conjunto con </w:delText>
        </w:r>
        <w:r w:rsidR="003C636A" w:rsidDel="001C2BB3">
          <w:rPr>
            <w:rFonts w:ascii="Arial" w:hAnsi="Arial" w:cs="Arial"/>
            <w:b/>
          </w:rPr>
          <w:delText>CADENA A.C.</w:delText>
        </w:r>
      </w:del>
    </w:p>
    <w:p w:rsidR="00D86FB8" w:rsidRDefault="00D86FB8" w:rsidP="00B247B8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64" w:author="Elizalde Durán Martha" w:date="2017-07-10T14:07:00Z"/>
          <w:rFonts w:ascii="Arial" w:hAnsi="Arial" w:cs="Arial"/>
        </w:rPr>
      </w:pPr>
      <w:r w:rsidRPr="00B247B8">
        <w:rPr>
          <w:rFonts w:ascii="Arial" w:hAnsi="Arial" w:cs="Arial"/>
        </w:rPr>
        <w:t>Algunas actividades pueden irse desarrollando simultáneamente.</w:t>
      </w:r>
    </w:p>
    <w:p w:rsidR="001C2BB3" w:rsidRPr="00B247B8" w:rsidRDefault="001C2BB3" w:rsidP="00B247B8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ins w:id="265" w:author="Elizalde Durán Martha" w:date="2017-07-10T14:07:00Z">
        <w:r>
          <w:rPr>
            <w:rFonts w:ascii="Arial" w:hAnsi="Arial" w:cs="Arial"/>
          </w:rPr>
          <w:t>Se requiere 30% y el resto con los entregables.</w:t>
        </w:r>
      </w:ins>
    </w:p>
    <w:bookmarkEnd w:id="2"/>
    <w:p w:rsidR="00CD7FD8" w:rsidRPr="00B247B8" w:rsidRDefault="00B247B8" w:rsidP="00B247B8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247B8">
        <w:rPr>
          <w:rFonts w:ascii="Arial" w:hAnsi="Arial" w:cs="Arial"/>
        </w:rPr>
        <w:t>Se consideran los costos en p</w:t>
      </w:r>
      <w:r w:rsidR="00CD7FD8" w:rsidRPr="00B247B8">
        <w:rPr>
          <w:rFonts w:ascii="Arial" w:hAnsi="Arial" w:cs="Arial"/>
        </w:rPr>
        <w:t>esos mexicanos más IVA</w:t>
      </w:r>
      <w:r w:rsidRPr="00B247B8">
        <w:rPr>
          <w:rFonts w:ascii="Arial" w:hAnsi="Arial" w:cs="Arial"/>
        </w:rPr>
        <w:t>.</w:t>
      </w:r>
    </w:p>
    <w:sectPr w:rsidR="00CD7FD8" w:rsidRPr="00B24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458"/>
    <w:multiLevelType w:val="hybridMultilevel"/>
    <w:tmpl w:val="A9804808"/>
    <w:lvl w:ilvl="0" w:tplc="527EFF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4A9E"/>
    <w:multiLevelType w:val="hybridMultilevel"/>
    <w:tmpl w:val="DF869226"/>
    <w:lvl w:ilvl="0" w:tplc="4E78C9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2BAC"/>
    <w:multiLevelType w:val="hybridMultilevel"/>
    <w:tmpl w:val="DB0A9FA0"/>
    <w:lvl w:ilvl="0" w:tplc="BD783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E2318"/>
    <w:multiLevelType w:val="hybridMultilevel"/>
    <w:tmpl w:val="1F6853A8"/>
    <w:lvl w:ilvl="0" w:tplc="FBA2368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zalde Durán Martha">
    <w15:presenceInfo w15:providerId="AD" w15:userId="S-1-5-21-1933378212-425144593-312552118-110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CD"/>
    <w:rsid w:val="00040209"/>
    <w:rsid w:val="000C7DD5"/>
    <w:rsid w:val="00101EFD"/>
    <w:rsid w:val="00130CD4"/>
    <w:rsid w:val="00147956"/>
    <w:rsid w:val="001A54B0"/>
    <w:rsid w:val="001C2BB3"/>
    <w:rsid w:val="001F51FA"/>
    <w:rsid w:val="00274683"/>
    <w:rsid w:val="00314595"/>
    <w:rsid w:val="00371251"/>
    <w:rsid w:val="0038217E"/>
    <w:rsid w:val="003C636A"/>
    <w:rsid w:val="003F2698"/>
    <w:rsid w:val="004E0AAE"/>
    <w:rsid w:val="0050762C"/>
    <w:rsid w:val="00510E6C"/>
    <w:rsid w:val="0056152C"/>
    <w:rsid w:val="00606DD7"/>
    <w:rsid w:val="00670A54"/>
    <w:rsid w:val="006F1BB7"/>
    <w:rsid w:val="00744DCD"/>
    <w:rsid w:val="00752728"/>
    <w:rsid w:val="00810FFA"/>
    <w:rsid w:val="0085522F"/>
    <w:rsid w:val="008D41E5"/>
    <w:rsid w:val="00925F0F"/>
    <w:rsid w:val="00B247B8"/>
    <w:rsid w:val="00BC6724"/>
    <w:rsid w:val="00C57B65"/>
    <w:rsid w:val="00CD7FD8"/>
    <w:rsid w:val="00D86FB8"/>
    <w:rsid w:val="00E415E0"/>
    <w:rsid w:val="00E67F29"/>
    <w:rsid w:val="00F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422A2-552E-4BF9-A258-CCFCE91C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B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D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25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Elizalde  Durán Martha</dc:creator>
  <cp:lastModifiedBy>Elizalde Durán Martha</cp:lastModifiedBy>
  <cp:revision>8</cp:revision>
  <dcterms:created xsi:type="dcterms:W3CDTF">2017-07-10T19:15:00Z</dcterms:created>
  <dcterms:modified xsi:type="dcterms:W3CDTF">2017-11-29T23:31:00Z</dcterms:modified>
</cp:coreProperties>
</file>